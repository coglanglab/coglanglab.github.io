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BAA4C" w14:textId="77777777" w:rsidR="00C31EA1" w:rsidRDefault="007650BE" w:rsidP="000310B6">
      <w:pPr>
        <w:rPr>
          <w:ins w:id="0" w:author="thomas bever" w:date="2015-05-31T13:42:00Z"/>
          <w:rFonts w:ascii="Times New Roman" w:hAnsi="Times New Roman"/>
          <w:b w:val="0"/>
          <w:color w:val="C0504D" w:themeColor="accent2"/>
          <w:sz w:val="24"/>
        </w:rPr>
      </w:pPr>
      <w:r w:rsidRPr="007650BE">
        <w:rPr>
          <w:rFonts w:ascii="Times New Roman" w:hAnsi="Times New Roman"/>
          <w:b w:val="0"/>
          <w:color w:val="C0504D" w:themeColor="accent2"/>
          <w:sz w:val="24"/>
        </w:rPr>
        <w:t>MASSIMO’S CHANGES IN RED</w:t>
      </w:r>
      <w:ins w:id="1" w:author="thomas bever" w:date="2015-05-31T12:51:00Z">
        <w:r w:rsidR="00C8389F">
          <w:rPr>
            <w:rFonts w:ascii="Times New Roman" w:hAnsi="Times New Roman"/>
            <w:b w:val="0"/>
            <w:color w:val="C0504D" w:themeColor="accent2"/>
            <w:sz w:val="24"/>
          </w:rPr>
          <w:t xml:space="preserve"> </w:t>
        </w:r>
      </w:ins>
    </w:p>
    <w:p w14:paraId="721112ED" w14:textId="77777777" w:rsidR="00400C4B" w:rsidRPr="007650BE" w:rsidRDefault="00400C4B" w:rsidP="000310B6">
      <w:pPr>
        <w:rPr>
          <w:rFonts w:ascii="Times New Roman" w:hAnsi="Times New Roman"/>
          <w:b w:val="0"/>
          <w:color w:val="C0504D" w:themeColor="accent2"/>
          <w:sz w:val="24"/>
        </w:rPr>
      </w:pPr>
      <w:ins w:id="2" w:author="thomas bever" w:date="2015-05-31T13:42:00Z">
        <w:r>
          <w:rPr>
            <w:rFonts w:ascii="Times New Roman" w:hAnsi="Times New Roman"/>
            <w:b w:val="0"/>
            <w:color w:val="C0504D" w:themeColor="accent2"/>
            <w:sz w:val="24"/>
          </w:rPr>
          <w:t>TOM’S CHANGES IN TEAL</w:t>
        </w:r>
      </w:ins>
    </w:p>
    <w:p w14:paraId="14100EE7" w14:textId="77777777" w:rsidR="007650BE" w:rsidRDefault="007650BE" w:rsidP="000310B6">
      <w:pPr>
        <w:rPr>
          <w:rFonts w:ascii="Times New Roman" w:hAnsi="Times New Roman"/>
          <w:b w:val="0"/>
          <w:sz w:val="24"/>
        </w:rPr>
      </w:pPr>
    </w:p>
    <w:p w14:paraId="471870AF" w14:textId="77777777" w:rsidR="00F71389" w:rsidRPr="000310B6" w:rsidRDefault="004B79FF" w:rsidP="000310B6">
      <w:pPr>
        <w:rPr>
          <w:rFonts w:ascii="Times New Roman" w:hAnsi="Times New Roman"/>
          <w:b w:val="0"/>
          <w:sz w:val="24"/>
        </w:rPr>
      </w:pPr>
      <w:r w:rsidRPr="000310B6">
        <w:rPr>
          <w:rFonts w:ascii="Times New Roman" w:hAnsi="Times New Roman"/>
          <w:b w:val="0"/>
          <w:sz w:val="24"/>
        </w:rPr>
        <w:t xml:space="preserve">Draft BB commentary proposal on Christiansen and </w:t>
      </w:r>
      <w:proofErr w:type="spellStart"/>
      <w:r w:rsidRPr="000310B6">
        <w:rPr>
          <w:rFonts w:ascii="Times New Roman" w:hAnsi="Times New Roman"/>
          <w:b w:val="0"/>
          <w:sz w:val="24"/>
        </w:rPr>
        <w:t>Chater</w:t>
      </w:r>
      <w:proofErr w:type="spellEnd"/>
    </w:p>
    <w:p w14:paraId="0FA7CF55" w14:textId="77777777" w:rsidR="005A762F" w:rsidRDefault="007650BE" w:rsidP="000310B6">
      <w:pPr>
        <w:rPr>
          <w:ins w:id="3" w:author="thomas bever" w:date="2015-05-31T14:29:00Z"/>
          <w:rFonts w:ascii="Times New Roman" w:hAnsi="Times New Roman"/>
          <w:b w:val="0"/>
          <w:color w:val="C0504D" w:themeColor="accent2"/>
          <w:sz w:val="24"/>
        </w:rPr>
      </w:pPr>
      <w:r>
        <w:rPr>
          <w:rFonts w:ascii="Times New Roman" w:hAnsi="Times New Roman"/>
          <w:b w:val="0"/>
          <w:color w:val="C0504D" w:themeColor="accent2"/>
          <w:sz w:val="24"/>
        </w:rPr>
        <w:t xml:space="preserve">Here we go again: language </w:t>
      </w:r>
      <w:ins w:id="4" w:author="thomas bever" w:date="2015-05-31T12:41:00Z">
        <w:r w:rsidR="00C8389F">
          <w:rPr>
            <w:rFonts w:ascii="Times New Roman" w:hAnsi="Times New Roman"/>
            <w:b w:val="0"/>
            <w:color w:val="C0504D" w:themeColor="accent2"/>
            <w:sz w:val="24"/>
          </w:rPr>
          <w:t>is</w:t>
        </w:r>
      </w:ins>
      <w:del w:id="5" w:author="thomas bever" w:date="2015-05-31T12:40:00Z">
        <w:r w:rsidDel="00C8389F">
          <w:rPr>
            <w:rFonts w:ascii="Times New Roman" w:hAnsi="Times New Roman"/>
            <w:b w:val="0"/>
            <w:color w:val="C0504D" w:themeColor="accent2"/>
            <w:sz w:val="24"/>
          </w:rPr>
          <w:delText>as</w:delText>
        </w:r>
      </w:del>
      <w:r>
        <w:rPr>
          <w:rFonts w:ascii="Times New Roman" w:hAnsi="Times New Roman"/>
          <w:b w:val="0"/>
          <w:color w:val="C0504D" w:themeColor="accent2"/>
          <w:sz w:val="24"/>
        </w:rPr>
        <w:t xml:space="preserve"> the result of something else</w:t>
      </w:r>
      <w:ins w:id="6" w:author="thomas bever" w:date="2015-05-31T12:41:00Z">
        <w:r w:rsidR="00C8389F">
          <w:rPr>
            <w:rFonts w:ascii="Times New Roman" w:hAnsi="Times New Roman"/>
            <w:b w:val="0"/>
            <w:color w:val="C0504D" w:themeColor="accent2"/>
            <w:sz w:val="24"/>
          </w:rPr>
          <w:t>:</w:t>
        </w:r>
      </w:ins>
      <w:del w:id="7" w:author="thomas bever" w:date="2015-05-31T12:41:00Z">
        <w:r w:rsidDel="00C8389F">
          <w:rPr>
            <w:rFonts w:ascii="Times New Roman" w:hAnsi="Times New Roman"/>
            <w:b w:val="0"/>
            <w:color w:val="C0504D" w:themeColor="accent2"/>
            <w:sz w:val="24"/>
          </w:rPr>
          <w:delText>.</w:delText>
        </w:r>
      </w:del>
      <w:r>
        <w:rPr>
          <w:rFonts w:ascii="Times New Roman" w:hAnsi="Times New Roman"/>
          <w:b w:val="0"/>
          <w:color w:val="C0504D" w:themeColor="accent2"/>
          <w:sz w:val="24"/>
        </w:rPr>
        <w:t xml:space="preserve"> General cognitive operations, statistical generalizations, </w:t>
      </w:r>
      <w:ins w:id="8" w:author="thomas bever" w:date="2015-05-31T13:55:00Z">
        <w:r w:rsidR="00767C12">
          <w:rPr>
            <w:rFonts w:ascii="Times New Roman" w:hAnsi="Times New Roman"/>
            <w:b w:val="0"/>
            <w:color w:val="C0504D" w:themeColor="accent2"/>
            <w:sz w:val="24"/>
          </w:rPr>
          <w:t xml:space="preserve">learning principles, </w:t>
        </w:r>
      </w:ins>
      <w:r>
        <w:rPr>
          <w:rFonts w:ascii="Times New Roman" w:hAnsi="Times New Roman"/>
          <w:b w:val="0"/>
          <w:color w:val="C0504D" w:themeColor="accent2"/>
          <w:sz w:val="24"/>
        </w:rPr>
        <w:t xml:space="preserve">working memory, chunking, cultural constructions. </w:t>
      </w:r>
      <w:ins w:id="9" w:author="thomas bever" w:date="2015-05-31T12:42:00Z">
        <w:r w:rsidR="00C8389F">
          <w:rPr>
            <w:rFonts w:ascii="Times New Roman" w:hAnsi="Times New Roman"/>
            <w:b w:val="0"/>
            <w:color w:val="C0504D" w:themeColor="accent2"/>
            <w:sz w:val="24"/>
          </w:rPr>
          <w:t xml:space="preserve"> </w:t>
        </w:r>
      </w:ins>
      <w:ins w:id="10" w:author="thomas bever" w:date="2015-05-31T12:47:00Z">
        <w:r w:rsidR="00C8389F">
          <w:rPr>
            <w:rFonts w:ascii="Times New Roman" w:hAnsi="Times New Roman"/>
            <w:b w:val="0"/>
            <w:color w:val="C0504D" w:themeColor="accent2"/>
            <w:sz w:val="24"/>
          </w:rPr>
          <w:t>Such</w:t>
        </w:r>
      </w:ins>
      <w:ins w:id="11" w:author="thomas bever" w:date="2015-05-31T12:42:00Z">
        <w:r w:rsidR="00C8389F">
          <w:rPr>
            <w:rFonts w:ascii="Times New Roman" w:hAnsi="Times New Roman"/>
            <w:b w:val="0"/>
            <w:color w:val="C0504D" w:themeColor="accent2"/>
            <w:sz w:val="24"/>
          </w:rPr>
          <w:t xml:space="preserve"> attempts </w:t>
        </w:r>
      </w:ins>
      <w:ins w:id="12" w:author="thomas bever" w:date="2015-05-31T12:47:00Z">
        <w:r w:rsidR="00C8389F">
          <w:rPr>
            <w:rFonts w:ascii="Times New Roman" w:hAnsi="Times New Roman"/>
            <w:b w:val="0"/>
            <w:color w:val="C0504D" w:themeColor="accent2"/>
            <w:sz w:val="24"/>
          </w:rPr>
          <w:t xml:space="preserve">have a long </w:t>
        </w:r>
        <w:proofErr w:type="spellStart"/>
        <w:r w:rsidR="00C8389F">
          <w:rPr>
            <w:rFonts w:ascii="Times New Roman" w:hAnsi="Times New Roman"/>
            <w:b w:val="0"/>
            <w:color w:val="C0504D" w:themeColor="accent2"/>
            <w:sz w:val="24"/>
          </w:rPr>
          <w:t>long</w:t>
        </w:r>
        <w:proofErr w:type="spellEnd"/>
        <w:r w:rsidR="00C8389F">
          <w:rPr>
            <w:rFonts w:ascii="Times New Roman" w:hAnsi="Times New Roman"/>
            <w:b w:val="0"/>
            <w:color w:val="C0504D" w:themeColor="accent2"/>
            <w:sz w:val="24"/>
          </w:rPr>
          <w:t xml:space="preserve"> history, e.g., Rousseau</w:t>
        </w:r>
      </w:ins>
      <w:ins w:id="13" w:author="thomas bever" w:date="2015-05-31T12:48:00Z">
        <w:r w:rsidR="00C8389F">
          <w:rPr>
            <w:rFonts w:ascii="Times New Roman" w:hAnsi="Times New Roman"/>
            <w:b w:val="0"/>
            <w:color w:val="C0504D" w:themeColor="accent2"/>
            <w:sz w:val="24"/>
          </w:rPr>
          <w:t xml:space="preserve"> (xxx) </w:t>
        </w:r>
      </w:ins>
      <w:ins w:id="14" w:author="thomas bever" w:date="2015-05-31T13:35:00Z">
        <w:r w:rsidR="00400C4B">
          <w:rPr>
            <w:rFonts w:ascii="Times New Roman" w:hAnsi="Times New Roman"/>
            <w:b w:val="0"/>
            <w:color w:val="C0504D" w:themeColor="accent2"/>
            <w:sz w:val="24"/>
          </w:rPr>
          <w:t>and a considerable modern literature on the issue started in the 1970s.  (</w:t>
        </w:r>
        <w:proofErr w:type="gramStart"/>
        <w:r w:rsidR="00400C4B">
          <w:rPr>
            <w:rFonts w:ascii="Times New Roman" w:hAnsi="Times New Roman"/>
            <w:b w:val="0"/>
            <w:color w:val="C0504D" w:themeColor="accent2"/>
            <w:sz w:val="24"/>
          </w:rPr>
          <w:t>e</w:t>
        </w:r>
        <w:proofErr w:type="gramEnd"/>
        <w:r w:rsidR="00400C4B">
          <w:rPr>
            <w:rFonts w:ascii="Times New Roman" w:hAnsi="Times New Roman"/>
            <w:b w:val="0"/>
            <w:color w:val="C0504D" w:themeColor="accent2"/>
            <w:sz w:val="24"/>
          </w:rPr>
          <w:t xml:space="preserve">.g., Bever, 1970; Bates and </w:t>
        </w:r>
        <w:proofErr w:type="spellStart"/>
        <w:r w:rsidR="00400C4B">
          <w:rPr>
            <w:rFonts w:ascii="Times New Roman" w:hAnsi="Times New Roman"/>
            <w:b w:val="0"/>
            <w:color w:val="C0504D" w:themeColor="accent2"/>
            <w:sz w:val="24"/>
          </w:rPr>
          <w:t>MacWhinney</w:t>
        </w:r>
        <w:proofErr w:type="spellEnd"/>
        <w:r w:rsidR="00400C4B">
          <w:rPr>
            <w:rFonts w:ascii="Times New Roman" w:hAnsi="Times New Roman"/>
            <w:b w:val="0"/>
            <w:color w:val="C0504D" w:themeColor="accent2"/>
            <w:sz w:val="24"/>
          </w:rPr>
          <w:t xml:space="preserve">, xxx; </w:t>
        </w:r>
      </w:ins>
      <w:proofErr w:type="spellStart"/>
      <w:ins w:id="15" w:author="thomas bever" w:date="2015-05-31T13:55:00Z">
        <w:r w:rsidR="00767C12">
          <w:rPr>
            <w:rFonts w:ascii="Times New Roman" w:hAnsi="Times New Roman"/>
            <w:b w:val="0"/>
            <w:color w:val="C0504D" w:themeColor="accent2"/>
            <w:sz w:val="24"/>
          </w:rPr>
          <w:t>Rummelhart</w:t>
        </w:r>
        <w:proofErr w:type="spellEnd"/>
        <w:r w:rsidR="00767C12">
          <w:rPr>
            <w:rFonts w:ascii="Times New Roman" w:hAnsi="Times New Roman"/>
            <w:b w:val="0"/>
            <w:color w:val="C0504D" w:themeColor="accent2"/>
            <w:sz w:val="24"/>
          </w:rPr>
          <w:t xml:space="preserve"> and </w:t>
        </w:r>
        <w:proofErr w:type="spellStart"/>
        <w:r w:rsidR="00767C12">
          <w:rPr>
            <w:rFonts w:ascii="Times New Roman" w:hAnsi="Times New Roman"/>
            <w:b w:val="0"/>
            <w:color w:val="C0504D" w:themeColor="accent2"/>
            <w:sz w:val="24"/>
          </w:rPr>
          <w:t>MClelland</w:t>
        </w:r>
        <w:proofErr w:type="spellEnd"/>
        <w:r w:rsidR="00767C12">
          <w:rPr>
            <w:rFonts w:ascii="Times New Roman" w:hAnsi="Times New Roman"/>
            <w:b w:val="0"/>
            <w:color w:val="C0504D" w:themeColor="accent2"/>
            <w:sz w:val="24"/>
          </w:rPr>
          <w:t xml:space="preserve">, </w:t>
        </w:r>
        <w:proofErr w:type="spellStart"/>
        <w:r w:rsidR="00767C12">
          <w:rPr>
            <w:rFonts w:ascii="Times New Roman" w:hAnsi="Times New Roman"/>
            <w:b w:val="0"/>
            <w:color w:val="C0504D" w:themeColor="accent2"/>
            <w:sz w:val="24"/>
          </w:rPr>
          <w:t>xxxx;</w:t>
        </w:r>
      </w:ins>
      <w:ins w:id="16" w:author="thomas bever" w:date="2015-05-31T13:35:00Z">
        <w:r w:rsidR="00400C4B">
          <w:rPr>
            <w:rFonts w:ascii="Times New Roman" w:hAnsi="Times New Roman"/>
            <w:b w:val="0"/>
            <w:color w:val="C0504D" w:themeColor="accent2"/>
            <w:sz w:val="24"/>
          </w:rPr>
          <w:t>Hawkins,xxxx</w:t>
        </w:r>
        <w:proofErr w:type="spellEnd"/>
        <w:r w:rsidR="00400C4B">
          <w:rPr>
            <w:rFonts w:ascii="Times New Roman" w:hAnsi="Times New Roman"/>
            <w:b w:val="0"/>
            <w:color w:val="C0504D" w:themeColor="accent2"/>
            <w:sz w:val="24"/>
          </w:rPr>
          <w:t xml:space="preserve">; </w:t>
        </w:r>
      </w:ins>
      <w:del w:id="17" w:author="thomas bever" w:date="2015-05-31T13:36:00Z">
        <w:r w:rsidDel="00400C4B">
          <w:rPr>
            <w:rFonts w:ascii="Times New Roman" w:hAnsi="Times New Roman"/>
            <w:b w:val="0"/>
            <w:color w:val="C0504D" w:themeColor="accent2"/>
            <w:sz w:val="24"/>
          </w:rPr>
          <w:delText>Many such attempts have been made in the past, numerous and diversified (</w:delText>
        </w:r>
      </w:del>
      <w:del w:id="18" w:author="thomas bever" w:date="2015-05-31T12:41:00Z">
        <w:r w:rsidDel="00C8389F">
          <w:rPr>
            <w:rFonts w:ascii="Times New Roman" w:hAnsi="Times New Roman"/>
            <w:b w:val="0"/>
            <w:color w:val="C0504D" w:themeColor="accent2"/>
            <w:sz w:val="24"/>
          </w:rPr>
          <w:delText>a very succinct</w:delText>
        </w:r>
      </w:del>
      <w:ins w:id="19" w:author="thomas bever" w:date="2015-05-31T12:41:00Z">
        <w:r w:rsidR="00C8389F">
          <w:rPr>
            <w:rFonts w:ascii="Times New Roman" w:hAnsi="Times New Roman"/>
            <w:b w:val="0"/>
            <w:color w:val="C0504D" w:themeColor="accent2"/>
            <w:sz w:val="24"/>
          </w:rPr>
          <w:t>notable</w:t>
        </w:r>
      </w:ins>
      <w:ins w:id="20" w:author="thomas bever" w:date="2015-05-31T13:36:00Z">
        <w:r w:rsidR="00400C4B">
          <w:rPr>
            <w:rFonts w:ascii="Times New Roman" w:hAnsi="Times New Roman"/>
            <w:b w:val="0"/>
            <w:color w:val="C0504D" w:themeColor="accent2"/>
            <w:sz w:val="24"/>
          </w:rPr>
          <w:t xml:space="preserve"> recent</w:t>
        </w:r>
      </w:ins>
      <w:ins w:id="21" w:author="thomas bever" w:date="2015-05-31T12:41:00Z">
        <w:r w:rsidR="00C8389F">
          <w:rPr>
            <w:rFonts w:ascii="Times New Roman" w:hAnsi="Times New Roman"/>
            <w:b w:val="0"/>
            <w:color w:val="C0504D" w:themeColor="accent2"/>
            <w:sz w:val="24"/>
          </w:rPr>
          <w:t xml:space="preserve"> examples</w:t>
        </w:r>
      </w:ins>
      <w:r>
        <w:rPr>
          <w:rFonts w:ascii="Times New Roman" w:hAnsi="Times New Roman"/>
          <w:b w:val="0"/>
          <w:color w:val="C0504D" w:themeColor="accent2"/>
          <w:sz w:val="24"/>
        </w:rPr>
        <w:t xml:space="preserve"> </w:t>
      </w:r>
      <w:del w:id="22" w:author="thomas bever" w:date="2015-05-31T12:41:00Z">
        <w:r w:rsidDel="00C8389F">
          <w:rPr>
            <w:rFonts w:ascii="Times New Roman" w:hAnsi="Times New Roman"/>
            <w:b w:val="0"/>
            <w:color w:val="C0504D" w:themeColor="accent2"/>
            <w:sz w:val="24"/>
          </w:rPr>
          <w:delText>bibliography is</w:delText>
        </w:r>
      </w:del>
      <w:ins w:id="23" w:author="thomas bever" w:date="2015-05-31T13:37:00Z">
        <w:r w:rsidR="00400C4B">
          <w:rPr>
            <w:rFonts w:ascii="Times New Roman" w:hAnsi="Times New Roman"/>
            <w:b w:val="0"/>
            <w:color w:val="C0504D" w:themeColor="accent2"/>
            <w:sz w:val="24"/>
          </w:rPr>
          <w:t>include</w:t>
        </w:r>
      </w:ins>
      <w:r>
        <w:rPr>
          <w:rFonts w:ascii="Times New Roman" w:hAnsi="Times New Roman"/>
          <w:b w:val="0"/>
          <w:color w:val="C0504D" w:themeColor="accent2"/>
          <w:sz w:val="24"/>
        </w:rPr>
        <w:t xml:space="preserve"> </w:t>
      </w:r>
      <w:r>
        <w:rPr>
          <w:rFonts w:ascii="Times New Roman" w:hAnsi="Times New Roman"/>
          <w:b w:val="0"/>
          <w:color w:val="C0504D" w:themeColor="accent2"/>
          <w:sz w:val="24"/>
        </w:rPr>
        <w:fldChar w:fldCharType="begin">
          <w:fldData xml:space="preserve">PEVuZE5vdGU+PENpdGU+PEF1dGhvcj5BcmJpYjwvQXV0aG9yPjxZZWFyPjIwMTI8L1llYXI+PFJl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</w:fldData>
        </w:fldChar>
      </w:r>
      <w:r>
        <w:rPr>
          <w:rFonts w:ascii="Times New Roman" w:hAnsi="Times New Roman"/>
          <w:b w:val="0"/>
          <w:color w:val="C0504D" w:themeColor="accent2"/>
          <w:sz w:val="24"/>
        </w:rPr>
        <w:instrText xml:space="preserve"> ADDIN EN.CITE </w:instrText>
      </w:r>
      <w:r>
        <w:rPr>
          <w:rFonts w:ascii="Times New Roman" w:hAnsi="Times New Roman"/>
          <w:b w:val="0"/>
          <w:color w:val="C0504D" w:themeColor="accent2"/>
          <w:sz w:val="24"/>
        </w:rPr>
        <w:fldChar w:fldCharType="begin">
          <w:fldData xml:space="preserve">PEVuZE5vdGU+PENpdGU+PEF1dGhvcj5BcmJpYjwvQXV0aG9yPjxZZWFyPjIwMTI8L1llYXI+PFJl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</w:fldData>
        </w:fldChar>
      </w:r>
      <w:r>
        <w:rPr>
          <w:rFonts w:ascii="Times New Roman" w:hAnsi="Times New Roman"/>
          <w:b w:val="0"/>
          <w:color w:val="C0504D" w:themeColor="accent2"/>
          <w:sz w:val="24"/>
        </w:rPr>
        <w:instrText xml:space="preserve"> ADDIN EN.CITE.DATA </w:instrText>
      </w:r>
      <w:r>
        <w:rPr>
          <w:rFonts w:ascii="Times New Roman" w:hAnsi="Times New Roman"/>
          <w:b w:val="0"/>
          <w:color w:val="C0504D" w:themeColor="accent2"/>
          <w:sz w:val="24"/>
        </w:rPr>
      </w:r>
      <w:r>
        <w:rPr>
          <w:rFonts w:ascii="Times New Roman" w:hAnsi="Times New Roman"/>
          <w:b w:val="0"/>
          <w:color w:val="C0504D" w:themeColor="accent2"/>
          <w:sz w:val="24"/>
        </w:rPr>
        <w:fldChar w:fldCharType="end"/>
      </w:r>
      <w:r>
        <w:rPr>
          <w:rFonts w:ascii="Times New Roman" w:hAnsi="Times New Roman"/>
          <w:b w:val="0"/>
          <w:color w:val="C0504D" w:themeColor="accent2"/>
          <w:sz w:val="24"/>
        </w:rPr>
      </w:r>
      <w:r>
        <w:rPr>
          <w:rFonts w:ascii="Times New Roman" w:hAnsi="Times New Roman"/>
          <w:b w:val="0"/>
          <w:color w:val="C0504D" w:themeColor="accent2"/>
          <w:sz w:val="24"/>
        </w:rPr>
        <w:fldChar w:fldCharType="separate"/>
      </w:r>
      <w:del w:id="24" w:author="thomas bever" w:date="2015-05-31T13:37:00Z">
        <w:r w:rsidDel="00400C4B">
          <w:rPr>
            <w:rFonts w:ascii="Times New Roman" w:hAnsi="Times New Roman"/>
            <w:b w:val="0"/>
            <w:noProof/>
            <w:color w:val="C0504D" w:themeColor="accent2"/>
            <w:sz w:val="24"/>
          </w:rPr>
          <w:delText>(</w:delText>
        </w:r>
      </w:del>
      <w:r>
        <w:rPr>
          <w:rFonts w:ascii="Times New Roman" w:hAnsi="Times New Roman"/>
          <w:b w:val="0"/>
          <w:noProof/>
          <w:color w:val="C0504D" w:themeColor="accent2"/>
          <w:sz w:val="24"/>
        </w:rPr>
        <w:t>Arbib, 2012; Bybee, 2007; Rizzolatti &amp; Arbib, 1998; Tomasello, 2003, 2006)</w:t>
      </w:r>
      <w:r>
        <w:rPr>
          <w:rFonts w:ascii="Times New Roman" w:hAnsi="Times New Roman"/>
          <w:b w:val="0"/>
          <w:color w:val="C0504D" w:themeColor="accent2"/>
          <w:sz w:val="24"/>
        </w:rPr>
        <w:fldChar w:fldCharType="end"/>
      </w:r>
      <w:r>
        <w:rPr>
          <w:rFonts w:ascii="Times New Roman" w:hAnsi="Times New Roman"/>
          <w:b w:val="0"/>
          <w:color w:val="C0504D" w:themeColor="accent2"/>
          <w:sz w:val="24"/>
        </w:rPr>
        <w:t xml:space="preserve">. </w:t>
      </w:r>
      <w:r>
        <w:rPr>
          <w:rFonts w:ascii="Times New Roman" w:hAnsi="Times New Roman"/>
          <w:b w:val="0"/>
          <w:color w:val="C0504D" w:themeColor="accent2"/>
          <w:sz w:val="24"/>
        </w:rPr>
        <w:fldChar w:fldCharType="begin"/>
      </w:r>
      <w:r>
        <w:rPr>
          <w:rFonts w:ascii="Times New Roman" w:hAnsi="Times New Roman"/>
          <w:b w:val="0"/>
          <w:color w:val="C0504D" w:themeColor="accent2"/>
          <w:sz w:val="24"/>
        </w:rPr>
        <w:instrText xml:space="preserve"> ADDIN EN.CITE &lt;EndNote&gt;&lt;Cite&gt;&lt;Author&gt;Perfors&lt;/Author&gt;&lt;Year&gt;2011&lt;/Year&gt;&lt;RecNum&gt;4316&lt;/RecNum&gt;&lt;DisplayText&gt;(Perfors, Tenenbaum, &amp;amp; Regier, 2011)&lt;/DisplayText&gt;&lt;record&gt;&lt;rec-number&gt;4316&lt;/rec-number&gt;&lt;foreign-keys&gt;&lt;key app="EN" db-id="rvr5deadta2vrmeafavxx9d15tsa5zzea5xe" timestamp="0"&gt;4316&lt;/key&gt;&lt;/foreign-keys&gt;&lt;ref-type name="Journal Article"&gt;17&lt;/ref-type&gt;&lt;contributors&gt;&lt;authors&gt;&lt;author&gt;Perfors, Amy&lt;/author&gt;&lt;author&gt;Tenenbaum, Joshua B.&lt;/author&gt;&lt;author&gt;Regier, Terry&lt;/author&gt;&lt;/authors&gt;&lt;/contributors&gt;&lt;titles&gt;&lt;title&gt;The learnability of abstract syntactic principles&lt;/title&gt;&lt;secondary-title&gt;Cognition&lt;/secondary-title&gt;&lt;/titles&gt;&lt;periodical&gt;&lt;full-title&gt;Cognition&lt;/full-title&gt;&lt;/periodical&gt;&lt;pages&gt;306-338&lt;/pages&gt;&lt;volume&gt;118&lt;/volume&gt;&lt;number&gt;3&lt;/number&gt;&lt;keywords&gt;&lt;keyword&gt;Poverty of stimulus&lt;/keyword&gt;&lt;keyword&gt;Bayesian modeling&lt;/keyword&gt;&lt;keyword&gt;Language learnability&lt;/keyword&gt;&lt;/keywords&gt;&lt;dates&gt;&lt;year&gt;2011&lt;/year&gt;&lt;/dates&gt;&lt;isbn&gt;0010-0277&lt;/isbn&gt;&lt;urls&gt;&lt;related-urls&gt;&lt;url&gt;http://www.sciencedirect.com/science/article/B6T24-51ST6VX-1/2/3ceb3ea610342cfdf7e982f8d089d930&lt;/url&gt;&lt;/related-urls&gt;&lt;/urls&gt;&lt;electronic-resource-num&gt;10.1016/j.cognition.2010.11.001&lt;/electronic-resource-num&gt;&lt;/record&gt;&lt;/Cite&gt;&lt;/EndNote&gt;</w:instrText>
      </w:r>
      <w:r>
        <w:rPr>
          <w:rFonts w:ascii="Times New Roman" w:hAnsi="Times New Roman"/>
          <w:b w:val="0"/>
          <w:color w:val="C0504D" w:themeColor="accent2"/>
          <w:sz w:val="24"/>
        </w:rPr>
        <w:fldChar w:fldCharType="separate"/>
      </w:r>
      <w:r>
        <w:rPr>
          <w:rFonts w:ascii="Times New Roman" w:hAnsi="Times New Roman"/>
          <w:b w:val="0"/>
          <w:noProof/>
          <w:color w:val="C0504D" w:themeColor="accent2"/>
          <w:sz w:val="24"/>
        </w:rPr>
        <w:t>(Perfors, Tenenbaum, &amp; Regier, 2011)</w:t>
      </w:r>
      <w:r>
        <w:rPr>
          <w:rFonts w:ascii="Times New Roman" w:hAnsi="Times New Roman"/>
          <w:b w:val="0"/>
          <w:color w:val="C0504D" w:themeColor="accent2"/>
          <w:sz w:val="24"/>
        </w:rPr>
        <w:fldChar w:fldCharType="end"/>
      </w:r>
      <w:r w:rsidR="00771DEC">
        <w:rPr>
          <w:rFonts w:ascii="Times New Roman" w:hAnsi="Times New Roman"/>
          <w:b w:val="0"/>
          <w:color w:val="C0504D" w:themeColor="accent2"/>
          <w:sz w:val="24"/>
        </w:rPr>
        <w:t xml:space="preserve"> </w:t>
      </w:r>
      <w:r w:rsidR="00771DEC">
        <w:rPr>
          <w:rFonts w:ascii="Times New Roman" w:hAnsi="Times New Roman"/>
          <w:b w:val="0"/>
          <w:color w:val="C0504D" w:themeColor="accent2"/>
          <w:sz w:val="24"/>
        </w:rPr>
        <w:fldChar w:fldCharType="begin"/>
      </w:r>
      <w:r w:rsidR="00771DEC">
        <w:rPr>
          <w:rFonts w:ascii="Times New Roman" w:hAnsi="Times New Roman"/>
          <w:b w:val="0"/>
          <w:color w:val="C0504D" w:themeColor="accent2"/>
          <w:sz w:val="24"/>
        </w:rPr>
        <w:instrText xml:space="preserve"> ADDIN EN.CITE &lt;EndNote&gt;&lt;Cite&gt;&lt;Author&gt;Reali&lt;/Author&gt;&lt;Year&gt;2005&lt;/Year&gt;&lt;RecNum&gt;4525&lt;/RecNum&gt;&lt;DisplayText&gt;(Reali &amp;amp; Christiansen, 2005)&lt;/DisplayText&gt;&lt;record&gt;&lt;rec-number&gt;4525&lt;/rec-number&gt;&lt;foreign-keys&gt;&lt;key app="EN" db-id="rvr5deadta2vrmeafavxx9d15tsa5zzea5xe" timestamp="0"&gt;4525&lt;/key&gt;&lt;/foreign-keys&gt;&lt;ref-type name="Journal Article"&gt;17&lt;/ref-type&gt;&lt;contributors&gt;&lt;authors&gt;&lt;author&gt;Reali, F. &lt;/author&gt;&lt;author&gt;Christiansen, M.H. &lt;/author&gt;&lt;/authors&gt;&lt;/contributors&gt;&lt;titles&gt;&lt;title&gt;Uncovering the richness of the stimulus: structure dependence and indirect statistical evidence&lt;/title&gt;&lt;secondary-title&gt;Cognitive Science &lt;/secondary-title&gt;&lt;/titles&gt;&lt;periodical&gt;&lt;full-title&gt;Cognitive Science&lt;/full-title&gt;&lt;/periodical&gt;&lt;pages&gt;1007-1028&lt;/pages&gt;&lt;volume&gt;29&lt;/volume&gt;&lt;dates&gt;&lt;year&gt;2005&lt;/year&gt;&lt;/dates&gt;&lt;urls&gt;&lt;/urls&gt;&lt;/record&gt;&lt;/Cite&gt;&lt;/EndNote&gt;</w:instrText>
      </w:r>
      <w:r w:rsidR="00771DEC">
        <w:rPr>
          <w:rFonts w:ascii="Times New Roman" w:hAnsi="Times New Roman"/>
          <w:b w:val="0"/>
          <w:color w:val="C0504D" w:themeColor="accent2"/>
          <w:sz w:val="24"/>
        </w:rPr>
        <w:fldChar w:fldCharType="separate"/>
      </w:r>
      <w:r w:rsidR="00771DEC">
        <w:rPr>
          <w:rFonts w:ascii="Times New Roman" w:hAnsi="Times New Roman"/>
          <w:b w:val="0"/>
          <w:noProof/>
          <w:color w:val="C0504D" w:themeColor="accent2"/>
          <w:sz w:val="24"/>
        </w:rPr>
        <w:t>(Reali &amp; Christiansen, 2005)</w:t>
      </w:r>
      <w:r w:rsidR="00771DEC">
        <w:rPr>
          <w:rFonts w:ascii="Times New Roman" w:hAnsi="Times New Roman"/>
          <w:b w:val="0"/>
          <w:color w:val="C0504D" w:themeColor="accent2"/>
          <w:sz w:val="24"/>
        </w:rPr>
        <w:fldChar w:fldCharType="end"/>
      </w:r>
      <w:r w:rsidR="006F42B6">
        <w:rPr>
          <w:rFonts w:ascii="Times New Roman" w:hAnsi="Times New Roman"/>
          <w:b w:val="0"/>
          <w:color w:val="C0504D" w:themeColor="accent2"/>
          <w:sz w:val="24"/>
        </w:rPr>
        <w:t xml:space="preserve"> (Christiansen and </w:t>
      </w:r>
      <w:proofErr w:type="spellStart"/>
      <w:r w:rsidR="006F42B6">
        <w:rPr>
          <w:rFonts w:ascii="Times New Roman" w:hAnsi="Times New Roman"/>
          <w:b w:val="0"/>
          <w:color w:val="C0504D" w:themeColor="accent2"/>
          <w:sz w:val="24"/>
        </w:rPr>
        <w:t>Chater</w:t>
      </w:r>
      <w:proofErr w:type="spellEnd"/>
      <w:r w:rsidR="006F42B6">
        <w:rPr>
          <w:rFonts w:ascii="Times New Roman" w:hAnsi="Times New Roman"/>
          <w:b w:val="0"/>
          <w:color w:val="C0504D" w:themeColor="accent2"/>
          <w:sz w:val="24"/>
        </w:rPr>
        <w:t xml:space="preserve"> XXX). All these attempts</w:t>
      </w:r>
      <w:r>
        <w:rPr>
          <w:rFonts w:ascii="Times New Roman" w:hAnsi="Times New Roman"/>
          <w:b w:val="0"/>
          <w:color w:val="C0504D" w:themeColor="accent2"/>
          <w:sz w:val="24"/>
        </w:rPr>
        <w:t xml:space="preserve"> have </w:t>
      </w:r>
      <w:ins w:id="25" w:author="thomas bever" w:date="2015-05-31T13:37:00Z">
        <w:r w:rsidR="00400C4B">
          <w:rPr>
            <w:rFonts w:ascii="Times New Roman" w:hAnsi="Times New Roman"/>
            <w:b w:val="0"/>
            <w:color w:val="C0504D" w:themeColor="accent2"/>
            <w:sz w:val="24"/>
          </w:rPr>
          <w:t xml:space="preserve">been </w:t>
        </w:r>
      </w:ins>
      <w:del w:id="26" w:author="thomas bever" w:date="2015-05-31T12:42:00Z">
        <w:r w:rsidDel="00C8389F">
          <w:rPr>
            <w:rFonts w:ascii="Times New Roman" w:hAnsi="Times New Roman"/>
            <w:b w:val="0"/>
            <w:color w:val="C0504D" w:themeColor="accent2"/>
            <w:sz w:val="24"/>
          </w:rPr>
          <w:delText>been punctually and, in our opinion</w:delText>
        </w:r>
      </w:del>
      <w:ins w:id="27" w:author="thomas bever" w:date="2015-05-31T12:42:00Z">
        <w:r w:rsidR="00C8389F">
          <w:rPr>
            <w:rFonts w:ascii="Times New Roman" w:hAnsi="Times New Roman"/>
            <w:b w:val="0"/>
            <w:color w:val="C0504D" w:themeColor="accent2"/>
            <w:sz w:val="24"/>
          </w:rPr>
          <w:t>quickly and</w:t>
        </w:r>
      </w:ins>
      <w:del w:id="28" w:author="thomas bever" w:date="2015-05-31T12:42:00Z">
        <w:r w:rsidDel="00C8389F">
          <w:rPr>
            <w:rFonts w:ascii="Times New Roman" w:hAnsi="Times New Roman"/>
            <w:b w:val="0"/>
            <w:color w:val="C0504D" w:themeColor="accent2"/>
            <w:sz w:val="24"/>
          </w:rPr>
          <w:delText>,</w:delText>
        </w:r>
      </w:del>
      <w:r>
        <w:rPr>
          <w:rFonts w:ascii="Times New Roman" w:hAnsi="Times New Roman"/>
          <w:b w:val="0"/>
          <w:color w:val="C0504D" w:themeColor="accent2"/>
          <w:sz w:val="24"/>
        </w:rPr>
        <w:t xml:space="preserve"> persuasively countered </w:t>
      </w:r>
      <w:r>
        <w:rPr>
          <w:rFonts w:ascii="Times New Roman" w:hAnsi="Times New Roman"/>
          <w:b w:val="0"/>
          <w:color w:val="C0504D" w:themeColor="accent2"/>
          <w:sz w:val="24"/>
        </w:rPr>
        <w:fldChar w:fldCharType="begin"/>
      </w:r>
      <w:r>
        <w:rPr>
          <w:rFonts w:ascii="Times New Roman" w:hAnsi="Times New Roman"/>
          <w:b w:val="0"/>
          <w:color w:val="C0504D" w:themeColor="accent2"/>
          <w:sz w:val="24"/>
        </w:rPr>
        <w:instrText xml:space="preserve"> ADDIN EN.CITE &lt;EndNote&gt;&lt;Cite&gt;&lt;Author&gt;Wexler&lt;/Author&gt;&lt;Year&gt;2002&lt;/Year&gt;&lt;RecNum&gt;2884&lt;/RecNum&gt;&lt;DisplayText&gt;(Wexler, 2002)&lt;/DisplayText&gt;&lt;record&gt;&lt;rec-number&gt;2884&lt;/rec-number&gt;&lt;foreign-keys&gt;&lt;key app="EN" db-id="rvr5deadta2vrmeafavxx9d15tsa5zzea5xe" timestamp="0"&gt;2884&lt;/key&gt;&lt;/foreign-keys&gt;&lt;ref-type name="Book Section"&gt;5&lt;/ref-type&gt;&lt;contributors&gt;&lt;authors&gt;&lt;author&gt;Wexler, Kenneth&lt;/author&gt;&lt;/authors&gt;&lt;secondary-authors&gt;&lt;author&gt;J. Schaffer&lt;/author&gt;&lt;author&gt;Y. Levy&lt;/author&gt;&lt;/secondary-authors&gt;&lt;/contributors&gt;&lt;titles&gt;&lt;title&gt;Lenneberg&amp;apos;s dream: Learning, normal language development and specific language impairment&lt;/title&gt;&lt;secondary-title&gt;Language Competence across Populations: Towards a Definition of Specific Language Impairment&lt;/secondary-title&gt;&lt;/titles&gt;&lt;pages&gt;11-60&lt;/pages&gt;&lt;dates&gt;&lt;year&gt;2002&lt;/year&gt;&lt;/dates&gt;&lt;pub-location&gt;Mahwah, NJ&lt;/pub-location&gt;&lt;publisher&gt;Erlbaum&lt;/publisher&gt;&lt;urls&gt;&lt;/urls&gt;&lt;/record&gt;&lt;/Cite&gt;&lt;/EndNote&gt;</w:instrText>
      </w:r>
      <w:r>
        <w:rPr>
          <w:rFonts w:ascii="Times New Roman" w:hAnsi="Times New Roman"/>
          <w:b w:val="0"/>
          <w:color w:val="C0504D" w:themeColor="accent2"/>
          <w:sz w:val="24"/>
        </w:rPr>
        <w:fldChar w:fldCharType="separate"/>
      </w:r>
      <w:r>
        <w:rPr>
          <w:rFonts w:ascii="Times New Roman" w:hAnsi="Times New Roman"/>
          <w:b w:val="0"/>
          <w:noProof/>
          <w:color w:val="C0504D" w:themeColor="accent2"/>
          <w:sz w:val="24"/>
        </w:rPr>
        <w:t>(Wexler, 2002)</w:t>
      </w:r>
      <w:r>
        <w:rPr>
          <w:rFonts w:ascii="Times New Roman" w:hAnsi="Times New Roman"/>
          <w:b w:val="0"/>
          <w:color w:val="C0504D" w:themeColor="accent2"/>
          <w:sz w:val="24"/>
        </w:rPr>
        <w:fldChar w:fldCharType="end"/>
      </w:r>
      <w:r>
        <w:rPr>
          <w:rFonts w:ascii="Times New Roman" w:hAnsi="Times New Roman"/>
          <w:b w:val="0"/>
          <w:color w:val="C0504D" w:themeColor="accent2"/>
          <w:sz w:val="24"/>
        </w:rPr>
        <w:t xml:space="preserve"> </w:t>
      </w:r>
      <w:r>
        <w:rPr>
          <w:rFonts w:ascii="Times New Roman" w:hAnsi="Times New Roman"/>
          <w:b w:val="0"/>
          <w:color w:val="C0504D" w:themeColor="accent2"/>
          <w:sz w:val="24"/>
        </w:rPr>
        <w:fldChar w:fldCharType="begin"/>
      </w:r>
      <w:r>
        <w:rPr>
          <w:rFonts w:ascii="Times New Roman" w:hAnsi="Times New Roman"/>
          <w:b w:val="0"/>
          <w:color w:val="C0504D" w:themeColor="accent2"/>
          <w:sz w:val="24"/>
        </w:rPr>
        <w:instrText xml:space="preserve"> ADDIN EN.CITE &lt;EndNote&gt;&lt;Cite&gt;&lt;Author&gt;Kam&lt;/Author&gt;&lt;Year&gt;2013&lt;/Year&gt;&lt;RecNum&gt;4855&lt;/RecNum&gt;&lt;DisplayText&gt;(Kam &amp;amp; Fodor, 2013)&lt;/DisplayText&gt;&lt;record&gt;&lt;rec-number&gt;4855&lt;/rec-number&gt;&lt;foreign-keys&gt;&lt;key app="EN" db-id="rvr5deadta2vrmeafavxx9d15tsa5zzea5xe" timestamp="1381621820"&gt;4855&lt;/key&gt;&lt;/foreign-keys&gt;&lt;ref-type name="Book Section"&gt;5&lt;/ref-type&gt;&lt;contributors&gt;&lt;authors&gt;&lt;author&gt;Kam, Xuan-Nga Cao&lt;/author&gt;&lt;author&gt;Fodor, Janet Dean&lt;/author&gt;&lt;/authors&gt;&lt;secondary-authors&gt;&lt;author&gt;Piattelli-Palmarini, Massimo&lt;/author&gt;&lt;author&gt;Berwick, Robert C.&lt;/author&gt;&lt;/secondary-authors&gt;&lt;/contributors&gt;&lt;titles&gt;&lt;title&gt;Children&amp;apos;s acquisition of syntax: Simple models are too simple&lt;/title&gt;&lt;secondary-title&gt;Rich Languages from Poor Inputs&lt;/secondary-title&gt;&lt;/titles&gt;&lt;pages&gt;43-60&lt;/pages&gt;&lt;dates&gt;&lt;year&gt;2013&lt;/year&gt;&lt;/dates&gt;&lt;pub-location&gt;Oxford UK and New York&lt;/pub-location&gt;&lt;publisher&gt;Oxford University Press&lt;/publisher&gt;&lt;urls&gt;&lt;/urls&gt;&lt;/record&gt;&lt;/Cite&gt;&lt;/EndNote&gt;</w:instrText>
      </w:r>
      <w:r>
        <w:rPr>
          <w:rFonts w:ascii="Times New Roman" w:hAnsi="Times New Roman"/>
          <w:b w:val="0"/>
          <w:color w:val="C0504D" w:themeColor="accent2"/>
          <w:sz w:val="24"/>
        </w:rPr>
        <w:fldChar w:fldCharType="separate"/>
      </w:r>
      <w:r>
        <w:rPr>
          <w:rFonts w:ascii="Times New Roman" w:hAnsi="Times New Roman"/>
          <w:b w:val="0"/>
          <w:noProof/>
          <w:color w:val="C0504D" w:themeColor="accent2"/>
          <w:sz w:val="24"/>
        </w:rPr>
        <w:t>(Kam &amp; Fodor, 2013)</w:t>
      </w:r>
      <w:r>
        <w:rPr>
          <w:rFonts w:ascii="Times New Roman" w:hAnsi="Times New Roman"/>
          <w:b w:val="0"/>
          <w:color w:val="C0504D" w:themeColor="accent2"/>
          <w:sz w:val="24"/>
        </w:rPr>
        <w:fldChar w:fldCharType="end"/>
      </w:r>
      <w:r>
        <w:rPr>
          <w:rFonts w:ascii="Times New Roman" w:hAnsi="Times New Roman"/>
          <w:b w:val="0"/>
          <w:color w:val="C0504D" w:themeColor="accent2"/>
          <w:sz w:val="24"/>
        </w:rPr>
        <w:t xml:space="preserve"> </w:t>
      </w:r>
      <w:r>
        <w:rPr>
          <w:rFonts w:ascii="Times New Roman" w:hAnsi="Times New Roman"/>
          <w:b w:val="0"/>
          <w:color w:val="C0504D" w:themeColor="accent2"/>
          <w:sz w:val="24"/>
        </w:rPr>
        <w:fldChar w:fldCharType="begin"/>
      </w:r>
      <w:r>
        <w:rPr>
          <w:rFonts w:ascii="Times New Roman" w:hAnsi="Times New Roman"/>
          <w:b w:val="0"/>
          <w:color w:val="C0504D" w:themeColor="accent2"/>
          <w:sz w:val="24"/>
        </w:rPr>
        <w:instrText xml:space="preserve"> ADDIN EN.CITE &lt;EndNote&gt;&lt;Cite&gt;&lt;Author&gt;CRAIN&lt;/Author&gt;&lt;Year&gt;2009&lt;/Year&gt;&lt;RecNum&gt;4592&lt;/RecNum&gt;&lt;DisplayText&gt;(CRAIN, THORNTON, &amp;amp; KHLENTZOS, 2009; Gualmini &amp;amp; Crain, 2005)&lt;/DisplayText&gt;&lt;record&gt;&lt;rec-number&gt;4592&lt;/rec-number&gt;&lt;foreign-keys&gt;&lt;key app="EN" db-id="rvr5deadta2vrmeafavxx9d15tsa5zzea5xe" timestamp="0"&gt;4592&lt;/key&gt;&lt;/foreign-keys&gt;&lt;ref-type name="Journal Article"&gt;17&lt;/ref-type&gt;&lt;contributors&gt;&lt;authors&gt;&lt;author&gt;STEPHEN CRAIN&lt;/author&gt;&lt;author&gt;ROSALIND THORNTON&lt;/author&gt;&lt;author&gt;DREW KHLENTZOS&lt;/author&gt;&lt;/authors&gt;&lt;/contributors&gt;&lt;titles&gt;&lt;title&gt;The case of the missing generalizations&lt;/title&gt;&lt;secondary-title&gt;Cognitive Linguistics&lt;/secondary-title&gt;&lt;/titles&gt;&lt;pages&gt;145-155&lt;/pages&gt;&lt;volume&gt;20&lt;/volume&gt;&lt;number&gt;1&lt;/number&gt;&lt;dates&gt;&lt;year&gt;2009&lt;/year&gt;&lt;/dates&gt;&lt;urls&gt;&lt;/urls&gt;&lt;/record&gt;&lt;/Cite&gt;&lt;Cite&gt;&lt;Author&gt;Gualmini&lt;/Author&gt;&lt;Year&gt;2005&lt;/Year&gt;&lt;RecNum&gt;3575&lt;/RecNum&gt;&lt;record&gt;&lt;rec-number&gt;3575&lt;/rec-number&gt;&lt;foreign-keys&gt;&lt;key app="EN" db-id="rvr5deadta2vrmeafavxx9d15tsa5zzea5xe" timestamp="0"&gt;3575&lt;/key&gt;&lt;/foreign-keys&gt;&lt;ref-type name="Journal Article"&gt;17&lt;/ref-type&gt;&lt;contributors&gt;&lt;authors&gt;&lt;author&gt;Gualmini, Andrea&lt;/author&gt;&lt;author&gt;Crain, Stephen&lt;/author&gt;&lt;/authors&gt;&lt;/contributors&gt;&lt;titles&gt;&lt;title&gt;The structure of children&amp;apos;s linguistic knowledge&lt;/title&gt;&lt;secondary-title&gt;Linguistic Inquiry&lt;/secondary-title&gt;&lt;/titles&gt;&lt;periodical&gt;&lt;full-title&gt;Linguistic Inquiry&lt;/full-title&gt;&lt;abbr-1&gt;Linguistic Inquiry&lt;/abbr-1&gt;&lt;/periodical&gt;&lt;pages&gt;463-474&lt;/pages&gt;&lt;volume&gt;36&lt;/volume&gt;&lt;number&gt;3&lt;/number&gt;&lt;dates&gt;&lt;year&gt;2005&lt;/year&gt;&lt;/dates&gt;&lt;urls&gt;&lt;/urls&gt;&lt;/record&gt;&lt;/Cite&gt;&lt;/EndNote&gt;</w:instrText>
      </w:r>
      <w:r>
        <w:rPr>
          <w:rFonts w:ascii="Times New Roman" w:hAnsi="Times New Roman"/>
          <w:b w:val="0"/>
          <w:color w:val="C0504D" w:themeColor="accent2"/>
          <w:sz w:val="24"/>
        </w:rPr>
        <w:fldChar w:fldCharType="separate"/>
      </w:r>
      <w:r>
        <w:rPr>
          <w:rFonts w:ascii="Times New Roman" w:hAnsi="Times New Roman"/>
          <w:b w:val="0"/>
          <w:noProof/>
          <w:color w:val="C0504D" w:themeColor="accent2"/>
          <w:sz w:val="24"/>
        </w:rPr>
        <w:t>(CRAIN, THORNTON, &amp; KHLENTZOS, 2009; Gualmini &amp; Crain, 2005)</w:t>
      </w:r>
      <w:r>
        <w:rPr>
          <w:rFonts w:ascii="Times New Roman" w:hAnsi="Times New Roman"/>
          <w:b w:val="0"/>
          <w:color w:val="C0504D" w:themeColor="accent2"/>
          <w:sz w:val="24"/>
        </w:rPr>
        <w:fldChar w:fldCharType="end"/>
      </w:r>
      <w:r>
        <w:rPr>
          <w:rFonts w:ascii="Times New Roman" w:hAnsi="Times New Roman"/>
          <w:b w:val="0"/>
          <w:color w:val="C0504D" w:themeColor="accent2"/>
          <w:sz w:val="24"/>
        </w:rPr>
        <w:t xml:space="preserve"> </w:t>
      </w:r>
      <w:r>
        <w:rPr>
          <w:rFonts w:ascii="Times New Roman" w:hAnsi="Times New Roman"/>
          <w:b w:val="0"/>
          <w:color w:val="C0504D" w:themeColor="accent2"/>
          <w:sz w:val="24"/>
        </w:rPr>
        <w:fldChar w:fldCharType="begin"/>
      </w:r>
      <w:r>
        <w:rPr>
          <w:rFonts w:ascii="Times New Roman" w:hAnsi="Times New Roman"/>
          <w:b w:val="0"/>
          <w:color w:val="C0504D" w:themeColor="accent2"/>
          <w:sz w:val="24"/>
        </w:rPr>
        <w:instrText xml:space="preserve"> ADDIN EN.CITE &lt;EndNote&gt;&lt;Cite&gt;&lt;Author&gt;Berwick&lt;/Author&gt;&lt;Year&gt;2013&lt;/Year&gt;&lt;RecNum&gt;182&lt;/RecNum&gt;&lt;DisplayText&gt;(Berwick, Chomsky, &amp;amp; Piattelli-Palmarini, 2013; Pietroski, 2008)&lt;/DisplayText&gt;&lt;record&gt;&lt;rec-number&gt;182&lt;/rec-number&gt;&lt;foreign-keys&gt;&lt;key app="EN" db-id="ptvt5fa52da9sde09v4pfsz9tpazzawtvzp9" timestamp="0"&gt;182&lt;/key&gt;&lt;/foreign-keys&gt;&lt;ref-type name="Book Section"&gt;5&lt;/ref-type&gt;&lt;contributors&gt;&lt;authors&gt;&lt;author&gt;Berwick, Robert C.&lt;/author&gt;&lt;author&gt;Chomsky, Noam&lt;/author&gt;&lt;author&gt;Piattelli-Palmarini, Massimo&lt;/author&gt;&lt;/authors&gt;&lt;secondary-authors&gt;&lt;author&gt;Piattelli-Palmarini, Massimo&lt;/author&gt;&lt;author&gt;Berwick, Robert C.&lt;/author&gt;&lt;/secondary-authors&gt;&lt;/contributors&gt;&lt;titles&gt;&lt;title&gt;Poverty of the Stimulus Stands: Why Recent Challenges Fail &lt;/title&gt;&lt;secondary-title&gt;Rich Languages from Poor Inputs&lt;/secondary-title&gt;&lt;/titles&gt;&lt;pages&gt;19-42&lt;/pages&gt;&lt;dates&gt;&lt;year&gt;2013&lt;/year&gt;&lt;/dates&gt;&lt;pub-location&gt;Oxford, UK&lt;/pub-location&gt;&lt;publisher&gt;Oxford University Press&lt;/publisher&gt;&lt;urls&gt;&lt;/urls&gt;&lt;/record&gt;&lt;/Cite&gt;&lt;Cite&gt;&lt;Author&gt;Pietroski&lt;/Author&gt;&lt;Year&gt;2008&lt;/Year&gt;&lt;RecNum&gt;5579&lt;/RecNum&gt;&lt;record&gt;&lt;rec-number&gt;5579&lt;/rec-number&gt;&lt;foreign-keys&gt;&lt;key app="EN" db-id="rvr5deadta2vrmeafavxx9d15tsa5zzea5xe" timestamp="1432552238"&gt;5579&lt;/key&gt;&lt;/foreign-keys&gt;&lt;ref-type name="Journal Article"&gt;17&lt;/ref-type&gt;&lt;contributors&gt;&lt;authors&gt;&lt;author&gt;Pietroski, Paul&lt;/author&gt;&lt;/authors&gt;&lt;/contributors&gt;&lt;titles&gt;&lt;title&gt;Minimalist Meaning, Internalist Interpretation&lt;/title&gt;&lt;secondary-title&gt;Biolinguistics &lt;/secondary-title&gt;&lt;/titles&gt;&lt;periodical&gt;&lt;full-title&gt;Biolinguistics&lt;/full-title&gt;&lt;/periodical&gt;&lt;pages&gt;317-341&lt;/pages&gt;&lt;volume&gt;2&lt;/volume&gt;&lt;number&gt;4&lt;/number&gt;&lt;dates&gt;&lt;year&gt;2008&lt;/year&gt;&lt;/dates&gt;&lt;urls&gt;&lt;/urls&gt;&lt;/record&gt;&lt;/Cite&gt;&lt;/EndNote&gt;</w:instrText>
      </w:r>
      <w:r>
        <w:rPr>
          <w:rFonts w:ascii="Times New Roman" w:hAnsi="Times New Roman"/>
          <w:b w:val="0"/>
          <w:color w:val="C0504D" w:themeColor="accent2"/>
          <w:sz w:val="24"/>
        </w:rPr>
        <w:fldChar w:fldCharType="separate"/>
      </w:r>
      <w:r>
        <w:rPr>
          <w:rFonts w:ascii="Times New Roman" w:hAnsi="Times New Roman"/>
          <w:b w:val="0"/>
          <w:noProof/>
          <w:color w:val="C0504D" w:themeColor="accent2"/>
          <w:sz w:val="24"/>
        </w:rPr>
        <w:t>(Berwick, Chomsky, &amp; Piattelli-Palmarini, 2013; Pietroski, 2008)</w:t>
      </w:r>
      <w:r>
        <w:rPr>
          <w:rFonts w:ascii="Times New Roman" w:hAnsi="Times New Roman"/>
          <w:b w:val="0"/>
          <w:color w:val="C0504D" w:themeColor="accent2"/>
          <w:sz w:val="24"/>
        </w:rPr>
        <w:fldChar w:fldCharType="end"/>
      </w:r>
      <w:r>
        <w:rPr>
          <w:rFonts w:ascii="Times New Roman" w:hAnsi="Times New Roman"/>
          <w:b w:val="0"/>
          <w:color w:val="C0504D" w:themeColor="accent2"/>
          <w:sz w:val="24"/>
        </w:rPr>
        <w:t xml:space="preserve"> </w:t>
      </w:r>
      <w:r>
        <w:rPr>
          <w:rFonts w:ascii="Times New Roman" w:hAnsi="Times New Roman"/>
          <w:b w:val="0"/>
          <w:color w:val="C0504D" w:themeColor="accent2"/>
          <w:sz w:val="24"/>
        </w:rPr>
        <w:fldChar w:fldCharType="begin"/>
      </w:r>
      <w:r>
        <w:rPr>
          <w:rFonts w:ascii="Times New Roman" w:hAnsi="Times New Roman"/>
          <w:b w:val="0"/>
          <w:color w:val="C0504D" w:themeColor="accent2"/>
          <w:sz w:val="24"/>
        </w:rPr>
        <w:instrText xml:space="preserve"> ADDIN EN.CITE &lt;EndNote&gt;&lt;Cite&gt;&lt;Author&gt;Piattelli Palmarini&lt;/Author&gt;&lt;Year&gt;2002&lt;/Year&gt;&lt;RecNum&gt;138&lt;/RecNum&gt;&lt;DisplayText&gt;(Piattelli Palmarini &amp;amp; Bever, 2002; Piattelli-Palmarini, Hancock, &amp;amp; Bever, 2008)&lt;/DisplayText&gt;&lt;record&gt;&lt;rec-number&gt;138&lt;/rec-number&gt;&lt;foreign-keys&gt;&lt;key app="EN" db-id="ptvt5fa52da9sde09v4pfsz9tpazzawtvzp9" timestamp="0"&gt;138&lt;/key&gt;&lt;/foreign-keys&gt;&lt;ref-type name="Web Page"&gt;12&lt;/ref-type&gt;&lt;contributors&gt;&lt;authors&gt;&lt;author&gt;Piattelli Palmarini, Massimo&lt;/author&gt;&lt;author&gt;Bever, Thomas G.&lt;/author&gt;&lt;/authors&gt;&lt;/contributors&gt;&lt;titles&gt;&lt;title&gt;The fractionation of miracles: Peer commentary of the article by Michael Arbib: “From monkey-like action recognition to human language: An evolutionary framework for neurolinguistics”&lt;/title&gt;&lt;secondary-title&gt;Behavioral and Brain Sciences&lt;/secondary-title&gt;&lt;/titles&gt;&lt;volume&gt;Electronic supplements&lt;/volume&gt;&lt;dates&gt;&lt;year&gt;2002&lt;/year&gt;&lt;/dates&gt;&lt;urls&gt;&lt;related-urls&gt;&lt;url&gt;http://www.bbsonline.org/Preprints/Arbib-05012002/Supplemental/Piattelli-Palmarini.html&lt;/url&gt;&lt;/related-urls&gt;&lt;/urls&gt;&lt;/record&gt;&lt;/Cite&gt;&lt;Cite&gt;&lt;Author&gt;Piattelli-Palmarini&lt;/Author&gt;&lt;Year&gt;2008&lt;/Year&gt;&lt;RecNum&gt;139&lt;/RecNum&gt;&lt;record&gt;&lt;rec-number&gt;139&lt;/rec-number&gt;&lt;foreign-keys&gt;&lt;key app="EN" db-id="ptvt5fa52da9sde09v4pfsz9tpazzawtvzp9" timestamp="0"&gt;139&lt;/key&gt;&lt;/foreign-keys&gt;&lt;ref-type name="Journal Article"&gt;17&lt;/ref-type&gt;&lt;contributors&gt;&lt;authors&gt;&lt;author&gt;Piattelli-Palmarini, Massimo&lt;/author&gt;&lt;author&gt;Hancock, Roeland&lt;/author&gt;&lt;author&gt;Bever, Thomas&lt;/author&gt;&lt;/authors&gt;&lt;/contributors&gt;&lt;titles&gt;&lt;title&gt;Language as ergonomic perfection (commentary of Christiansen and Chater “Language as shaped by the brain”)&lt;/title&gt;&lt;secondary-title&gt;Behavioral and Brain Sciences&lt;/secondary-title&gt;&lt;/titles&gt;&lt;pages&gt;530-531&lt;/pages&gt;&lt;volume&gt;31&lt;/volume&gt;&lt;number&gt;05&lt;/number&gt;&lt;dates&gt;&lt;year&gt;2008&lt;/year&gt;&lt;/dates&gt;&lt;urls&gt;&lt;/urls&gt;&lt;/record&gt;&lt;/Cite&gt;&lt;/EndNote&gt;</w:instrText>
      </w:r>
      <w:r>
        <w:rPr>
          <w:rFonts w:ascii="Times New Roman" w:hAnsi="Times New Roman"/>
          <w:b w:val="0"/>
          <w:color w:val="C0504D" w:themeColor="accent2"/>
          <w:sz w:val="24"/>
        </w:rPr>
        <w:fldChar w:fldCharType="separate"/>
      </w:r>
      <w:del w:id="29" w:author="thomas bever" w:date="2015-05-31T13:38:00Z">
        <w:r w:rsidDel="00400C4B">
          <w:rPr>
            <w:rFonts w:ascii="Times New Roman" w:hAnsi="Times New Roman"/>
            <w:b w:val="0"/>
            <w:noProof/>
            <w:color w:val="C0504D" w:themeColor="accent2"/>
            <w:sz w:val="24"/>
          </w:rPr>
          <w:delText>(</w:delText>
        </w:r>
      </w:del>
      <w:r>
        <w:rPr>
          <w:rFonts w:ascii="Times New Roman" w:hAnsi="Times New Roman"/>
          <w:b w:val="0"/>
          <w:noProof/>
          <w:color w:val="C0504D" w:themeColor="accent2"/>
          <w:sz w:val="24"/>
        </w:rPr>
        <w:t>Piattelli Palmarini &amp; Bever, 2002; Piattelli-Palmarini, Hancock, &amp; Bever, 2008)</w:t>
      </w:r>
      <w:r>
        <w:rPr>
          <w:rFonts w:ascii="Times New Roman" w:hAnsi="Times New Roman"/>
          <w:b w:val="0"/>
          <w:color w:val="C0504D" w:themeColor="accent2"/>
          <w:sz w:val="24"/>
        </w:rPr>
        <w:fldChar w:fldCharType="end"/>
      </w:r>
      <w:r>
        <w:rPr>
          <w:rFonts w:ascii="Times New Roman" w:hAnsi="Times New Roman"/>
          <w:b w:val="0"/>
          <w:color w:val="C0504D" w:themeColor="accent2"/>
          <w:sz w:val="24"/>
        </w:rPr>
        <w:t xml:space="preserve">. </w:t>
      </w:r>
    </w:p>
    <w:p w14:paraId="33C9969E" w14:textId="77777777" w:rsidR="007650BE" w:rsidRDefault="005A762F" w:rsidP="000310B6">
      <w:pPr>
        <w:rPr>
          <w:rFonts w:ascii="Times New Roman" w:hAnsi="Times New Roman"/>
          <w:b w:val="0"/>
          <w:color w:val="C0504D" w:themeColor="accent2"/>
          <w:sz w:val="24"/>
        </w:rPr>
      </w:pPr>
      <w:ins w:id="30" w:author="thomas bever" w:date="2015-05-31T14:29:00Z">
        <w:r>
          <w:rPr>
            <w:rFonts w:ascii="Times New Roman" w:hAnsi="Times New Roman"/>
            <w:b w:val="0"/>
            <w:color w:val="C0504D" w:themeColor="accent2"/>
            <w:sz w:val="24"/>
          </w:rPr>
          <w:t xml:space="preserve">I. </w:t>
        </w:r>
      </w:ins>
      <w:r w:rsidR="007650BE">
        <w:rPr>
          <w:rFonts w:ascii="Times New Roman" w:hAnsi="Times New Roman"/>
          <w:b w:val="0"/>
          <w:color w:val="C0504D" w:themeColor="accent2"/>
          <w:sz w:val="24"/>
        </w:rPr>
        <w:t xml:space="preserve">So, here </w:t>
      </w:r>
      <w:r w:rsidR="007650BE">
        <w:rPr>
          <w:rFonts w:ascii="Times New Roman" w:hAnsi="Times New Roman"/>
          <w:b w:val="0"/>
          <w:i/>
          <w:color w:val="C0504D" w:themeColor="accent2"/>
          <w:sz w:val="24"/>
        </w:rPr>
        <w:t>we</w:t>
      </w:r>
      <w:r w:rsidR="007650BE">
        <w:rPr>
          <w:rFonts w:ascii="Times New Roman" w:hAnsi="Times New Roman"/>
          <w:b w:val="0"/>
          <w:color w:val="C0504D" w:themeColor="accent2"/>
          <w:sz w:val="24"/>
        </w:rPr>
        <w:t xml:space="preserve"> have to go again. Monotonously, but efficiently, the </w:t>
      </w:r>
      <w:del w:id="31" w:author="thomas bever" w:date="2015-05-31T13:39:00Z">
        <w:r w:rsidR="007650BE" w:rsidDel="00400C4B">
          <w:rPr>
            <w:rFonts w:ascii="Times New Roman" w:hAnsi="Times New Roman"/>
            <w:b w:val="0"/>
            <w:color w:val="C0504D" w:themeColor="accent2"/>
            <w:sz w:val="24"/>
          </w:rPr>
          <w:delText>staple kinds of</w:delText>
        </w:r>
      </w:del>
      <w:ins w:id="32" w:author="thomas bever" w:date="2015-05-31T13:39:00Z">
        <w:r w:rsidR="00400C4B">
          <w:rPr>
            <w:rFonts w:ascii="Times New Roman" w:hAnsi="Times New Roman"/>
            <w:b w:val="0"/>
            <w:color w:val="C0504D" w:themeColor="accent2"/>
            <w:sz w:val="24"/>
          </w:rPr>
          <w:t>fundamental</w:t>
        </w:r>
      </w:ins>
      <w:r w:rsidR="007650BE">
        <w:rPr>
          <w:rFonts w:ascii="Times New Roman" w:hAnsi="Times New Roman"/>
          <w:b w:val="0"/>
          <w:color w:val="C0504D" w:themeColor="accent2"/>
          <w:sz w:val="24"/>
        </w:rPr>
        <w:t xml:space="preserve"> counter</w:t>
      </w:r>
      <w:ins w:id="33" w:author="thomas bever" w:date="2015-05-31T13:39:00Z">
        <w:r w:rsidR="00400C4B">
          <w:rPr>
            <w:rFonts w:ascii="Times New Roman" w:hAnsi="Times New Roman"/>
            <w:b w:val="0"/>
            <w:color w:val="C0504D" w:themeColor="accent2"/>
            <w:sz w:val="24"/>
          </w:rPr>
          <w:t xml:space="preserve"> arguments</w:t>
        </w:r>
      </w:ins>
      <w:del w:id="34" w:author="thomas bever" w:date="2015-05-31T13:39:00Z">
        <w:r w:rsidR="007650BE" w:rsidDel="00400C4B">
          <w:rPr>
            <w:rFonts w:ascii="Times New Roman" w:hAnsi="Times New Roman"/>
            <w:b w:val="0"/>
            <w:color w:val="C0504D" w:themeColor="accent2"/>
            <w:sz w:val="24"/>
          </w:rPr>
          <w:delText>s</w:delText>
        </w:r>
      </w:del>
      <w:r w:rsidR="007650BE">
        <w:rPr>
          <w:rFonts w:ascii="Times New Roman" w:hAnsi="Times New Roman"/>
          <w:b w:val="0"/>
          <w:color w:val="C0504D" w:themeColor="accent2"/>
          <w:sz w:val="24"/>
        </w:rPr>
        <w:t xml:space="preserve"> are: (1) Linguistic data from a variety of languages that cannot </w:t>
      </w:r>
      <w:del w:id="35" w:author="thomas bever" w:date="2015-05-31T13:39:00Z">
        <w:r w:rsidR="007650BE" w:rsidDel="00400C4B">
          <w:rPr>
            <w:rFonts w:ascii="Times New Roman" w:hAnsi="Times New Roman"/>
            <w:b w:val="0"/>
            <w:color w:val="C0504D" w:themeColor="accent2"/>
            <w:sz w:val="24"/>
          </w:rPr>
          <w:delText xml:space="preserve">even begin to </w:delText>
        </w:r>
      </w:del>
      <w:r w:rsidR="007650BE">
        <w:rPr>
          <w:rFonts w:ascii="Times New Roman" w:hAnsi="Times New Roman"/>
          <w:b w:val="0"/>
          <w:color w:val="C0504D" w:themeColor="accent2"/>
          <w:sz w:val="24"/>
        </w:rPr>
        <w:t>be explained in that way; (2) Specific brain activation</w:t>
      </w:r>
      <w:ins w:id="36" w:author="thomas bever" w:date="2015-05-31T13:39:00Z">
        <w:r w:rsidR="00400C4B">
          <w:rPr>
            <w:rFonts w:ascii="Times New Roman" w:hAnsi="Times New Roman"/>
            <w:b w:val="0"/>
            <w:color w:val="C0504D" w:themeColor="accent2"/>
            <w:sz w:val="24"/>
          </w:rPr>
          <w:t xml:space="preserve"> patterns unique to language</w:t>
        </w:r>
      </w:ins>
      <w:del w:id="37" w:author="thomas bever" w:date="2015-05-31T13:39:00Z">
        <w:r w:rsidR="007650BE" w:rsidDel="00400C4B">
          <w:rPr>
            <w:rFonts w:ascii="Times New Roman" w:hAnsi="Times New Roman"/>
            <w:b w:val="0"/>
            <w:color w:val="C0504D" w:themeColor="accent2"/>
            <w:sz w:val="24"/>
          </w:rPr>
          <w:delText>s</w:delText>
        </w:r>
      </w:del>
      <w:r w:rsidR="007650BE">
        <w:rPr>
          <w:rFonts w:ascii="Times New Roman" w:hAnsi="Times New Roman"/>
          <w:b w:val="0"/>
          <w:color w:val="C0504D" w:themeColor="accent2"/>
          <w:sz w:val="24"/>
        </w:rPr>
        <w:t xml:space="preserve">; (3) Pathological cases showing </w:t>
      </w:r>
      <w:ins w:id="38" w:author="thomas bever" w:date="2015-05-31T13:39:00Z">
        <w:r w:rsidR="00400C4B">
          <w:rPr>
            <w:rFonts w:ascii="Times New Roman" w:hAnsi="Times New Roman"/>
            <w:b w:val="0"/>
            <w:color w:val="C0504D" w:themeColor="accent2"/>
            <w:sz w:val="24"/>
          </w:rPr>
          <w:t xml:space="preserve">double </w:t>
        </w:r>
      </w:ins>
      <w:ins w:id="39" w:author="thomas bever" w:date="2015-05-31T13:40:00Z">
        <w:r w:rsidR="00400C4B">
          <w:rPr>
            <w:rFonts w:ascii="Times New Roman" w:hAnsi="Times New Roman"/>
            <w:b w:val="0"/>
            <w:color w:val="C0504D" w:themeColor="accent2"/>
            <w:sz w:val="24"/>
          </w:rPr>
          <w:t>dissociation</w:t>
        </w:r>
      </w:ins>
      <w:ins w:id="40" w:author="thomas bever" w:date="2015-05-31T13:39:00Z">
        <w:r w:rsidR="00400C4B">
          <w:rPr>
            <w:rFonts w:ascii="Times New Roman" w:hAnsi="Times New Roman"/>
            <w:b w:val="0"/>
            <w:color w:val="C0504D" w:themeColor="accent2"/>
            <w:sz w:val="24"/>
          </w:rPr>
          <w:t xml:space="preserve"> </w:t>
        </w:r>
      </w:ins>
      <w:del w:id="41" w:author="thomas bever" w:date="2015-05-31T13:40:00Z">
        <w:r w:rsidR="007650BE" w:rsidDel="00400C4B">
          <w:rPr>
            <w:rFonts w:ascii="Times New Roman" w:hAnsi="Times New Roman"/>
            <w:b w:val="0"/>
            <w:color w:val="C0504D" w:themeColor="accent2"/>
            <w:sz w:val="24"/>
          </w:rPr>
          <w:delText xml:space="preserve">precise </w:delText>
        </w:r>
      </w:del>
      <w:ins w:id="42" w:author="thomas bever" w:date="2015-05-31T13:40:00Z">
        <w:r w:rsidR="00400C4B">
          <w:rPr>
            <w:rFonts w:ascii="Times New Roman" w:hAnsi="Times New Roman"/>
            <w:b w:val="0"/>
            <w:color w:val="C0504D" w:themeColor="accent2"/>
            <w:sz w:val="24"/>
          </w:rPr>
          <w:t xml:space="preserve">between </w:t>
        </w:r>
      </w:ins>
      <w:ins w:id="43" w:author="thomas bever" w:date="2015-05-31T13:41:00Z">
        <w:r w:rsidR="00400C4B">
          <w:rPr>
            <w:rFonts w:ascii="Times New Roman" w:hAnsi="Times New Roman"/>
            <w:b w:val="0"/>
            <w:color w:val="C0504D" w:themeColor="accent2"/>
            <w:sz w:val="24"/>
          </w:rPr>
          <w:t xml:space="preserve">the </w:t>
        </w:r>
      </w:ins>
      <w:ins w:id="44" w:author="thomas bever" w:date="2015-05-31T13:40:00Z">
        <w:r w:rsidR="00400C4B">
          <w:rPr>
            <w:rFonts w:ascii="Times New Roman" w:hAnsi="Times New Roman"/>
            <w:b w:val="0"/>
            <w:color w:val="C0504D" w:themeColor="accent2"/>
            <w:sz w:val="24"/>
          </w:rPr>
          <w:t xml:space="preserve">loss of </w:t>
        </w:r>
      </w:ins>
      <w:r w:rsidR="007650BE">
        <w:rPr>
          <w:rFonts w:ascii="Times New Roman" w:hAnsi="Times New Roman"/>
          <w:b w:val="0"/>
          <w:color w:val="C0504D" w:themeColor="accent2"/>
          <w:sz w:val="24"/>
        </w:rPr>
        <w:t xml:space="preserve">linguistic </w:t>
      </w:r>
      <w:ins w:id="45" w:author="thomas bever" w:date="2015-05-31T13:40:00Z">
        <w:r w:rsidR="00400C4B">
          <w:rPr>
            <w:rFonts w:ascii="Times New Roman" w:hAnsi="Times New Roman"/>
            <w:b w:val="0"/>
            <w:color w:val="C0504D" w:themeColor="accent2"/>
            <w:sz w:val="24"/>
          </w:rPr>
          <w:t>ability and loss of cognitive abilities.</w:t>
        </w:r>
      </w:ins>
      <w:del w:id="46" w:author="thomas bever" w:date="2015-05-31T13:40:00Z">
        <w:r w:rsidR="007650BE" w:rsidDel="00400C4B">
          <w:rPr>
            <w:rFonts w:ascii="Times New Roman" w:hAnsi="Times New Roman"/>
            <w:b w:val="0"/>
            <w:color w:val="C0504D" w:themeColor="accent2"/>
            <w:sz w:val="24"/>
          </w:rPr>
          <w:delText xml:space="preserve">deficits in a context of unaffected general cognition, or the opposite (diminished general cognitive abilities with intact language). </w:delText>
        </w:r>
      </w:del>
    </w:p>
    <w:p w14:paraId="57A401B7" w14:textId="77777777" w:rsidR="007650BE" w:rsidRDefault="00767C12" w:rsidP="000310B6">
      <w:pPr>
        <w:rPr>
          <w:rFonts w:ascii="Times New Roman" w:hAnsi="Times New Roman"/>
          <w:b w:val="0"/>
          <w:color w:val="C0504D" w:themeColor="accent2"/>
          <w:sz w:val="24"/>
        </w:rPr>
      </w:pPr>
      <w:ins w:id="47" w:author="thomas bever" w:date="2015-05-31T14:01:00Z">
        <w:r>
          <w:rPr>
            <w:rFonts w:ascii="Times New Roman" w:hAnsi="Times New Roman"/>
            <w:b w:val="0"/>
            <w:color w:val="C0504D" w:themeColor="accent2"/>
            <w:sz w:val="24"/>
          </w:rPr>
          <w:t xml:space="preserve">1. </w:t>
        </w:r>
      </w:ins>
      <w:r w:rsidR="007650BE">
        <w:rPr>
          <w:rFonts w:ascii="Times New Roman" w:hAnsi="Times New Roman"/>
          <w:b w:val="0"/>
          <w:color w:val="C0504D" w:themeColor="accent2"/>
          <w:sz w:val="24"/>
        </w:rPr>
        <w:t xml:space="preserve">A </w:t>
      </w:r>
      <w:del w:id="48" w:author="thomas bever" w:date="2015-05-31T13:41:00Z">
        <w:r w:rsidR="007650BE" w:rsidDel="00400C4B">
          <w:rPr>
            <w:rFonts w:ascii="Times New Roman" w:hAnsi="Times New Roman"/>
            <w:b w:val="0"/>
            <w:color w:val="C0504D" w:themeColor="accent2"/>
            <w:sz w:val="24"/>
          </w:rPr>
          <w:delText xml:space="preserve">drastic </w:delText>
        </w:r>
      </w:del>
      <w:ins w:id="49" w:author="thomas bever" w:date="2015-05-31T13:41:00Z">
        <w:r w:rsidR="00400C4B">
          <w:rPr>
            <w:rFonts w:ascii="Times New Roman" w:hAnsi="Times New Roman"/>
            <w:b w:val="0"/>
            <w:color w:val="C0504D" w:themeColor="accent2"/>
            <w:sz w:val="24"/>
          </w:rPr>
          <w:t xml:space="preserve">brief </w:t>
        </w:r>
      </w:ins>
      <w:r w:rsidR="007650BE">
        <w:rPr>
          <w:rFonts w:ascii="Times New Roman" w:hAnsi="Times New Roman"/>
          <w:b w:val="0"/>
          <w:color w:val="C0504D" w:themeColor="accent2"/>
          <w:sz w:val="24"/>
        </w:rPr>
        <w:t>selection of</w:t>
      </w:r>
      <w:ins w:id="50" w:author="thomas bever" w:date="2015-05-31T13:41:00Z">
        <w:r w:rsidR="00400C4B">
          <w:rPr>
            <w:rFonts w:ascii="Times New Roman" w:hAnsi="Times New Roman"/>
            <w:b w:val="0"/>
            <w:color w:val="C0504D" w:themeColor="accent2"/>
            <w:sz w:val="24"/>
          </w:rPr>
          <w:t xml:space="preserve"> </w:t>
        </w:r>
      </w:ins>
      <w:ins w:id="51" w:author="thomas bever" w:date="2015-05-31T13:46:00Z">
        <w:r w:rsidR="00483E99">
          <w:rPr>
            <w:rFonts w:ascii="Times New Roman" w:hAnsi="Times New Roman"/>
            <w:b w:val="0"/>
            <w:color w:val="C0504D" w:themeColor="accent2"/>
            <w:sz w:val="24"/>
          </w:rPr>
          <w:t xml:space="preserve">apparently </w:t>
        </w:r>
      </w:ins>
      <w:ins w:id="52" w:author="thomas bever" w:date="2015-05-31T13:41:00Z">
        <w:r w:rsidR="00400C4B">
          <w:rPr>
            <w:rFonts w:ascii="Times New Roman" w:hAnsi="Times New Roman"/>
            <w:b w:val="0"/>
            <w:color w:val="C0504D" w:themeColor="accent2"/>
            <w:sz w:val="24"/>
          </w:rPr>
          <w:t xml:space="preserve">irreducible linguistic </w:t>
        </w:r>
      </w:ins>
      <w:ins w:id="53" w:author="thomas bever" w:date="2015-05-31T13:59:00Z">
        <w:r>
          <w:rPr>
            <w:rFonts w:ascii="Times New Roman" w:hAnsi="Times New Roman"/>
            <w:b w:val="0"/>
            <w:color w:val="C0504D" w:themeColor="accent2"/>
            <w:sz w:val="24"/>
          </w:rPr>
          <w:t>systems</w:t>
        </w:r>
      </w:ins>
      <w:r w:rsidR="007650BE">
        <w:rPr>
          <w:rFonts w:ascii="Times New Roman" w:hAnsi="Times New Roman"/>
          <w:b w:val="0"/>
          <w:color w:val="C0504D" w:themeColor="accent2"/>
          <w:sz w:val="24"/>
        </w:rPr>
        <w:t xml:space="preserve"> </w:t>
      </w:r>
      <w:del w:id="54" w:author="thomas bever" w:date="2015-05-31T13:57:00Z">
        <w:r w:rsidR="007650BE" w:rsidDel="00767C12">
          <w:rPr>
            <w:rFonts w:ascii="Times New Roman" w:hAnsi="Times New Roman"/>
            <w:b w:val="0"/>
            <w:color w:val="C0504D" w:themeColor="accent2"/>
            <w:sz w:val="24"/>
          </w:rPr>
          <w:delText>(1) is the following</w:delText>
        </w:r>
      </w:del>
      <w:ins w:id="55" w:author="thomas bever" w:date="2015-05-31T13:57:00Z">
        <w:r>
          <w:rPr>
            <w:rFonts w:ascii="Times New Roman" w:hAnsi="Times New Roman"/>
            <w:b w:val="0"/>
            <w:color w:val="C0504D" w:themeColor="accent2"/>
            <w:sz w:val="24"/>
          </w:rPr>
          <w:t>follows</w:t>
        </w:r>
      </w:ins>
      <w:r w:rsidR="007650BE">
        <w:rPr>
          <w:rFonts w:ascii="Times New Roman" w:hAnsi="Times New Roman"/>
          <w:b w:val="0"/>
          <w:color w:val="C0504D" w:themeColor="accent2"/>
          <w:sz w:val="24"/>
        </w:rPr>
        <w:t xml:space="preserve">: </w:t>
      </w:r>
      <w:ins w:id="56" w:author="thomas bever" w:date="2015-05-31T13:57:00Z">
        <w:r>
          <w:rPr>
            <w:rFonts w:ascii="Times New Roman" w:hAnsi="Times New Roman"/>
            <w:b w:val="0"/>
            <w:color w:val="C0504D" w:themeColor="accent2"/>
            <w:sz w:val="24"/>
          </w:rPr>
          <w:t xml:space="preserve">in each case, there is no consistent </w:t>
        </w:r>
      </w:ins>
      <w:ins w:id="57" w:author="thomas bever" w:date="2015-05-31T13:59:00Z">
        <w:r>
          <w:rPr>
            <w:rFonts w:ascii="Times New Roman" w:hAnsi="Times New Roman"/>
            <w:b w:val="0"/>
            <w:color w:val="C0504D" w:themeColor="accent2"/>
            <w:sz w:val="24"/>
          </w:rPr>
          <w:t xml:space="preserve">general </w:t>
        </w:r>
      </w:ins>
      <w:ins w:id="58" w:author="thomas bever" w:date="2015-05-31T13:57:00Z">
        <w:r>
          <w:rPr>
            <w:rFonts w:ascii="Times New Roman" w:hAnsi="Times New Roman"/>
            <w:b w:val="0"/>
            <w:color w:val="C0504D" w:themeColor="accent2"/>
            <w:sz w:val="24"/>
          </w:rPr>
          <w:t xml:space="preserve">explanation to be found in a domain of cognition outside of language.  And any attempt at </w:t>
        </w:r>
      </w:ins>
      <w:ins w:id="59" w:author="thomas bever" w:date="2015-05-31T13:59:00Z">
        <w:r>
          <w:rPr>
            <w:rFonts w:ascii="Times New Roman" w:hAnsi="Times New Roman"/>
            <w:b w:val="0"/>
            <w:color w:val="C0504D" w:themeColor="accent2"/>
            <w:sz w:val="24"/>
          </w:rPr>
          <w:t xml:space="preserve">specific cognitive explanations for each separate system would also require a more general theory of why a given cognitive </w:t>
        </w:r>
      </w:ins>
      <w:ins w:id="60" w:author="thomas bever" w:date="2015-05-31T14:00:00Z">
        <w:r>
          <w:rPr>
            <w:rFonts w:ascii="Times New Roman" w:hAnsi="Times New Roman"/>
            <w:b w:val="0"/>
            <w:color w:val="C0504D" w:themeColor="accent2"/>
            <w:sz w:val="24"/>
          </w:rPr>
          <w:t>explanation is invoked for one system and not for others.</w:t>
        </w:r>
      </w:ins>
    </w:p>
    <w:p w14:paraId="49E2ACE9" w14:textId="77777777" w:rsidR="007650BE" w:rsidRPr="00771DEC" w:rsidRDefault="00771DEC" w:rsidP="000310B6">
      <w:pPr>
        <w:rPr>
          <w:rFonts w:ascii="Times New Roman" w:hAnsi="Times New Roman" w:cs="Times New Roman"/>
          <w:b w:val="0"/>
          <w:color w:val="C0504D" w:themeColor="accent2"/>
          <w:sz w:val="24"/>
        </w:rPr>
      </w:pPr>
      <w:r>
        <w:rPr>
          <w:rFonts w:ascii="Times New Roman" w:hAnsi="Times New Roman"/>
          <w:b w:val="0"/>
          <w:color w:val="C0504D" w:themeColor="accent2"/>
          <w:sz w:val="24"/>
        </w:rPr>
        <w:t xml:space="preserve">(a) </w:t>
      </w:r>
      <w:r w:rsidR="007650BE" w:rsidRPr="00771DEC">
        <w:rPr>
          <w:rFonts w:ascii="Times New Roman" w:hAnsi="Times New Roman"/>
          <w:b w:val="0"/>
          <w:color w:val="C0504D" w:themeColor="accent2"/>
          <w:sz w:val="24"/>
          <w:u w:val="single"/>
        </w:rPr>
        <w:t>The verb-object constraint</w:t>
      </w:r>
      <w:r w:rsidR="007650BE">
        <w:rPr>
          <w:rFonts w:ascii="Times New Roman" w:hAnsi="Times New Roman"/>
          <w:b w:val="0"/>
          <w:color w:val="C0504D" w:themeColor="accent2"/>
          <w:sz w:val="24"/>
        </w:rPr>
        <w:t xml:space="preserve"> </w:t>
      </w:r>
      <w:r>
        <w:rPr>
          <w:rFonts w:ascii="Times New Roman" w:hAnsi="Times New Roman"/>
          <w:b w:val="0"/>
          <w:color w:val="C0504D" w:themeColor="accent2"/>
          <w:sz w:val="24"/>
        </w:rPr>
        <w:t xml:space="preserve">(VOC) </w:t>
      </w:r>
      <w:r w:rsidR="007650BE">
        <w:rPr>
          <w:rFonts w:ascii="Times New Roman" w:hAnsi="Times New Roman"/>
          <w:b w:val="0"/>
          <w:color w:val="C0504D" w:themeColor="accent2"/>
          <w:sz w:val="24"/>
        </w:rPr>
        <w:fldChar w:fldCharType="begin"/>
      </w:r>
      <w:r w:rsidR="007650BE">
        <w:rPr>
          <w:rFonts w:ascii="Times New Roman" w:hAnsi="Times New Roman"/>
          <w:b w:val="0"/>
          <w:color w:val="C0504D" w:themeColor="accent2"/>
          <w:sz w:val="24"/>
        </w:rPr>
        <w:instrText xml:space="preserve"> ADDIN EN.CITE &lt;EndNote&gt;&lt;Cite&gt;&lt;Author&gt;Baker&lt;/Author&gt;&lt;Year&gt;2008&lt;/Year&gt;&lt;RecNum&gt;5540&lt;/RecNum&gt;&lt;DisplayText&gt;(Baker, 2008, 2013)&lt;/DisplayText&gt;&lt;record&gt;&lt;rec-number&gt;5540&lt;/rec-number&gt;&lt;foreign-keys&gt;&lt;key app="EN" db-id="rvr5deadta2vrmeafavxx9d15tsa5zzea5xe" timestamp="1429053373"&gt;5540&lt;/key&gt;&lt;/foreign-keys&gt;&lt;ref-type name="Book"&gt;6&lt;/ref-type&gt;&lt;contributors&gt;&lt;authors&gt;&lt;author&gt;Baker, Mark C.&lt;/author&gt;&lt;/authors&gt;&lt;/contributors&gt;&lt;titles&gt;&lt;title&gt;The Syntax of Agreement and Concord&lt;/title&gt;&lt;/titles&gt;&lt;dates&gt;&lt;year&gt;2008&lt;/year&gt;&lt;/dates&gt;&lt;pub-location&gt;Cambridge UK&lt;/pub-location&gt;&lt;publisher&gt;Cambridge University Press&lt;/publisher&gt;&lt;urls&gt;&lt;/urls&gt;&lt;/record&gt;&lt;/Cite&gt;&lt;Cite&gt;&lt;Author&gt;Baker&lt;/Author&gt;&lt;Year&gt;2013&lt;/Year&gt;&lt;RecNum&gt;5545&lt;/RecNum&gt;&lt;record&gt;&lt;rec-number&gt;5545&lt;/rec-number&gt;&lt;foreign-keys&gt;&lt;key app="EN" db-id="rvr5deadta2vrmeafavxx9d15tsa5zzea5xe" timestamp="1429385562"&gt;5545&lt;/key&gt;&lt;/foreign-keys&gt;&lt;ref-type name="Journal Article"&gt;17&lt;/ref-type&gt;&lt;contributors&gt;&lt;authors&gt;&lt;author&gt;Baker, Mark C.&lt;/author&gt;&lt;/authors&gt;&lt;/contributors&gt;&lt;titles&gt;&lt;title&gt;On agreement and its relationship to case: Some generative ideas and results&lt;/title&gt;&lt;secondary-title&gt;Lingua&lt;/secondary-title&gt;&lt;/titles&gt;&lt;periodical&gt;&lt;full-title&gt;Lingua&lt;/full-title&gt;&lt;/periodical&gt;&lt;pages&gt;14-32&lt;/pages&gt;&lt;volume&gt;130&lt;/volume&gt;&lt;number&gt;June &lt;/number&gt;&lt;dates&gt;&lt;year&gt;2013&lt;/year&gt;&lt;/dates&gt;&lt;urls&gt;&lt;/urls&gt;&lt;/record&gt;&lt;/Cite&gt;&lt;/EndNote&gt;</w:instrText>
      </w:r>
      <w:r w:rsidR="007650BE">
        <w:rPr>
          <w:rFonts w:ascii="Times New Roman" w:hAnsi="Times New Roman"/>
          <w:b w:val="0"/>
          <w:color w:val="C0504D" w:themeColor="accent2"/>
          <w:sz w:val="24"/>
        </w:rPr>
        <w:fldChar w:fldCharType="separate"/>
      </w:r>
      <w:r w:rsidR="007650BE">
        <w:rPr>
          <w:rFonts w:ascii="Times New Roman" w:hAnsi="Times New Roman"/>
          <w:b w:val="0"/>
          <w:noProof/>
          <w:color w:val="C0504D" w:themeColor="accent2"/>
          <w:sz w:val="24"/>
        </w:rPr>
        <w:t>(Baker, 2008, 2013)</w:t>
      </w:r>
      <w:r w:rsidR="007650BE">
        <w:rPr>
          <w:rFonts w:ascii="Times New Roman" w:hAnsi="Times New Roman"/>
          <w:b w:val="0"/>
          <w:color w:val="C0504D" w:themeColor="accent2"/>
          <w:sz w:val="24"/>
        </w:rPr>
        <w:fldChar w:fldCharType="end"/>
      </w:r>
      <w:r w:rsidR="007650BE">
        <w:rPr>
          <w:rFonts w:ascii="Times New Roman" w:hAnsi="Times New Roman"/>
          <w:b w:val="0"/>
          <w:color w:val="C0504D" w:themeColor="accent2"/>
          <w:sz w:val="24"/>
        </w:rPr>
        <w:t xml:space="preserve">. In our conceptualization of the world, actions are more intimately connected </w:t>
      </w:r>
      <w:r w:rsidR="00C029E6">
        <w:rPr>
          <w:rFonts w:ascii="Times New Roman" w:hAnsi="Times New Roman"/>
          <w:b w:val="0"/>
          <w:color w:val="C0504D" w:themeColor="accent2"/>
          <w:sz w:val="24"/>
        </w:rPr>
        <w:t>with</w:t>
      </w:r>
      <w:r w:rsidR="007650BE">
        <w:rPr>
          <w:rFonts w:ascii="Times New Roman" w:hAnsi="Times New Roman"/>
          <w:b w:val="0"/>
          <w:color w:val="C0504D" w:themeColor="accent2"/>
          <w:sz w:val="24"/>
        </w:rPr>
        <w:t xml:space="preserve"> the</w:t>
      </w:r>
      <w:ins w:id="61" w:author="thomas bever" w:date="2015-05-31T13:43:00Z">
        <w:r w:rsidR="00400C4B">
          <w:rPr>
            <w:rFonts w:ascii="Times New Roman" w:hAnsi="Times New Roman"/>
            <w:b w:val="0"/>
            <w:color w:val="C0504D" w:themeColor="accent2"/>
            <w:sz w:val="24"/>
          </w:rPr>
          <w:t>ir</w:t>
        </w:r>
      </w:ins>
      <w:r w:rsidR="007650BE">
        <w:rPr>
          <w:rFonts w:ascii="Times New Roman" w:hAnsi="Times New Roman"/>
          <w:b w:val="0"/>
          <w:color w:val="C0504D" w:themeColor="accent2"/>
          <w:sz w:val="24"/>
        </w:rPr>
        <w:t xml:space="preserve"> agent than </w:t>
      </w:r>
      <w:r w:rsidR="00C029E6">
        <w:rPr>
          <w:rFonts w:ascii="Times New Roman" w:hAnsi="Times New Roman"/>
          <w:b w:val="0"/>
          <w:color w:val="C0504D" w:themeColor="accent2"/>
          <w:sz w:val="24"/>
        </w:rPr>
        <w:t>with</w:t>
      </w:r>
      <w:r w:rsidR="007650BE">
        <w:rPr>
          <w:rFonts w:ascii="Times New Roman" w:hAnsi="Times New Roman"/>
          <w:b w:val="0"/>
          <w:color w:val="C0504D" w:themeColor="accent2"/>
          <w:sz w:val="24"/>
        </w:rPr>
        <w:t xml:space="preserve"> the object, but not syntactically so. </w:t>
      </w:r>
      <w:ins w:id="62" w:author="thomas bever" w:date="2015-05-31T13:43:00Z">
        <w:r w:rsidR="00400C4B">
          <w:rPr>
            <w:rFonts w:ascii="Times New Roman" w:hAnsi="Times New Roman"/>
            <w:b w:val="0"/>
            <w:color w:val="C0504D" w:themeColor="accent2"/>
            <w:sz w:val="24"/>
          </w:rPr>
          <w:t xml:space="preserve"> Syntactically, v</w:t>
        </w:r>
      </w:ins>
      <w:del w:id="63" w:author="thomas bever" w:date="2015-05-31T13:43:00Z">
        <w:r w:rsidR="007650BE" w:rsidDel="00400C4B">
          <w:rPr>
            <w:rFonts w:ascii="Times New Roman" w:hAnsi="Times New Roman"/>
            <w:b w:val="0"/>
            <w:color w:val="C0504D" w:themeColor="accent2"/>
            <w:sz w:val="24"/>
          </w:rPr>
          <w:delText>V</w:delText>
        </w:r>
      </w:del>
      <w:r w:rsidR="007650BE">
        <w:rPr>
          <w:rFonts w:ascii="Times New Roman" w:hAnsi="Times New Roman"/>
          <w:b w:val="0"/>
          <w:color w:val="C0504D" w:themeColor="accent2"/>
          <w:sz w:val="24"/>
        </w:rPr>
        <w:t xml:space="preserve">erbs are more intimately </w:t>
      </w:r>
      <w:r w:rsidR="007650BE" w:rsidRPr="00771DEC">
        <w:rPr>
          <w:rFonts w:ascii="Times New Roman" w:hAnsi="Times New Roman" w:cs="Times New Roman"/>
          <w:b w:val="0"/>
          <w:color w:val="C0504D" w:themeColor="accent2"/>
          <w:sz w:val="24"/>
        </w:rPr>
        <w:t xml:space="preserve">connected </w:t>
      </w:r>
      <w:r w:rsidR="00C029E6" w:rsidRPr="00771DEC">
        <w:rPr>
          <w:rFonts w:ascii="Times New Roman" w:hAnsi="Times New Roman" w:cs="Times New Roman"/>
          <w:b w:val="0"/>
          <w:color w:val="C0504D" w:themeColor="accent2"/>
          <w:sz w:val="24"/>
        </w:rPr>
        <w:t>with</w:t>
      </w:r>
      <w:r w:rsidR="007650BE" w:rsidRPr="00771DEC">
        <w:rPr>
          <w:rFonts w:ascii="Times New Roman" w:hAnsi="Times New Roman" w:cs="Times New Roman"/>
          <w:b w:val="0"/>
          <w:color w:val="C0504D" w:themeColor="accent2"/>
          <w:sz w:val="24"/>
        </w:rPr>
        <w:t xml:space="preserve"> the</w:t>
      </w:r>
      <w:r w:rsidR="008764BA" w:rsidRPr="00771DEC">
        <w:rPr>
          <w:rFonts w:ascii="Times New Roman" w:hAnsi="Times New Roman" w:cs="Times New Roman"/>
          <w:b w:val="0"/>
          <w:color w:val="C0504D" w:themeColor="accent2"/>
          <w:sz w:val="24"/>
        </w:rPr>
        <w:t>ir</w:t>
      </w:r>
      <w:r w:rsidR="007650BE" w:rsidRPr="00771DEC">
        <w:rPr>
          <w:rFonts w:ascii="Times New Roman" w:hAnsi="Times New Roman" w:cs="Times New Roman"/>
          <w:b w:val="0"/>
          <w:color w:val="C0504D" w:themeColor="accent2"/>
          <w:sz w:val="24"/>
        </w:rPr>
        <w:t xml:space="preserve"> object (the internal thematic role of the verb) than to the subject. </w:t>
      </w:r>
      <w:proofErr w:type="spellStart"/>
      <w:r w:rsidR="007650BE" w:rsidRPr="00771DEC">
        <w:rPr>
          <w:rFonts w:ascii="Times New Roman" w:hAnsi="Times New Roman" w:cs="Times New Roman"/>
          <w:b w:val="0"/>
          <w:color w:val="C0504D" w:themeColor="accent2"/>
          <w:sz w:val="24"/>
        </w:rPr>
        <w:t>Verb+Complement</w:t>
      </w:r>
      <w:proofErr w:type="spellEnd"/>
      <w:r w:rsidR="007650BE" w:rsidRPr="00771DEC">
        <w:rPr>
          <w:rFonts w:ascii="Times New Roman" w:hAnsi="Times New Roman" w:cs="Times New Roman"/>
          <w:b w:val="0"/>
          <w:color w:val="C0504D" w:themeColor="accent2"/>
          <w:sz w:val="24"/>
        </w:rPr>
        <w:t xml:space="preserve"> form</w:t>
      </w:r>
      <w:r w:rsidR="00C029E6" w:rsidRPr="00771DEC">
        <w:rPr>
          <w:rFonts w:ascii="Times New Roman" w:hAnsi="Times New Roman" w:cs="Times New Roman"/>
          <w:b w:val="0"/>
          <w:color w:val="C0504D" w:themeColor="accent2"/>
          <w:sz w:val="24"/>
        </w:rPr>
        <w:t>s</w:t>
      </w:r>
      <w:r w:rsidR="007650BE" w:rsidRPr="00771DEC">
        <w:rPr>
          <w:rFonts w:ascii="Times New Roman" w:hAnsi="Times New Roman" w:cs="Times New Roman"/>
          <w:b w:val="0"/>
          <w:color w:val="C0504D" w:themeColor="accent2"/>
          <w:sz w:val="24"/>
        </w:rPr>
        <w:t xml:space="preserve"> a syntactic constituent (a chunk) but </w:t>
      </w:r>
      <w:del w:id="64" w:author="thomas bever" w:date="2015-05-31T13:43:00Z">
        <w:r w:rsidR="007650BE" w:rsidRPr="00771DEC" w:rsidDel="00400C4B">
          <w:rPr>
            <w:rFonts w:ascii="Times New Roman" w:hAnsi="Times New Roman" w:cs="Times New Roman"/>
            <w:b w:val="0"/>
            <w:color w:val="C0504D" w:themeColor="accent2"/>
            <w:sz w:val="24"/>
          </w:rPr>
          <w:delText>Verb</w:delText>
        </w:r>
      </w:del>
      <w:proofErr w:type="spellStart"/>
      <w:ins w:id="65" w:author="thomas bever" w:date="2015-05-31T13:43:00Z">
        <w:r w:rsidR="00400C4B">
          <w:rPr>
            <w:rFonts w:ascii="Times New Roman" w:hAnsi="Times New Roman" w:cs="Times New Roman"/>
            <w:b w:val="0"/>
            <w:color w:val="C0504D" w:themeColor="accent2"/>
            <w:sz w:val="24"/>
          </w:rPr>
          <w:t>Subject</w:t>
        </w:r>
      </w:ins>
      <w:r w:rsidR="007650BE" w:rsidRPr="00771DEC">
        <w:rPr>
          <w:rFonts w:ascii="Times New Roman" w:hAnsi="Times New Roman" w:cs="Times New Roman"/>
          <w:b w:val="0"/>
          <w:color w:val="C0504D" w:themeColor="accent2"/>
          <w:sz w:val="24"/>
        </w:rPr>
        <w:t>+</w:t>
      </w:r>
      <w:del w:id="66" w:author="thomas bever" w:date="2015-05-31T13:43:00Z">
        <w:r w:rsidR="007650BE" w:rsidRPr="00771DEC" w:rsidDel="00400C4B">
          <w:rPr>
            <w:rFonts w:ascii="Times New Roman" w:hAnsi="Times New Roman" w:cs="Times New Roman"/>
            <w:b w:val="0"/>
            <w:color w:val="C0504D" w:themeColor="accent2"/>
            <w:sz w:val="24"/>
          </w:rPr>
          <w:delText xml:space="preserve">Subject </w:delText>
        </w:r>
      </w:del>
      <w:ins w:id="67" w:author="thomas bever" w:date="2015-05-31T13:43:00Z">
        <w:r w:rsidR="00400C4B">
          <w:rPr>
            <w:rFonts w:ascii="Times New Roman" w:hAnsi="Times New Roman" w:cs="Times New Roman"/>
            <w:b w:val="0"/>
            <w:color w:val="C0504D" w:themeColor="accent2"/>
            <w:sz w:val="24"/>
          </w:rPr>
          <w:t>verb</w:t>
        </w:r>
        <w:proofErr w:type="spellEnd"/>
        <w:r w:rsidR="00400C4B" w:rsidRPr="00771DEC">
          <w:rPr>
            <w:rFonts w:ascii="Times New Roman" w:hAnsi="Times New Roman" w:cs="Times New Roman"/>
            <w:b w:val="0"/>
            <w:color w:val="C0504D" w:themeColor="accent2"/>
            <w:sz w:val="24"/>
          </w:rPr>
          <w:t xml:space="preserve"> </w:t>
        </w:r>
      </w:ins>
      <w:r w:rsidR="007650BE" w:rsidRPr="00771DEC">
        <w:rPr>
          <w:rFonts w:ascii="Times New Roman" w:hAnsi="Times New Roman" w:cs="Times New Roman"/>
          <w:b w:val="0"/>
          <w:color w:val="C0504D" w:themeColor="accent2"/>
          <w:sz w:val="24"/>
        </w:rPr>
        <w:t>does</w:t>
      </w:r>
      <w:ins w:id="68" w:author="thomas bever" w:date="2015-05-31T13:44:00Z">
        <w:r w:rsidR="00400C4B">
          <w:rPr>
            <w:rFonts w:ascii="Times New Roman" w:hAnsi="Times New Roman" w:cs="Times New Roman"/>
            <w:b w:val="0"/>
            <w:color w:val="C0504D" w:themeColor="accent2"/>
            <w:sz w:val="24"/>
          </w:rPr>
          <w:t xml:space="preserve"> </w:t>
        </w:r>
      </w:ins>
      <w:r w:rsidR="007650BE" w:rsidRPr="00771DEC">
        <w:rPr>
          <w:rFonts w:ascii="Times New Roman" w:hAnsi="Times New Roman" w:cs="Times New Roman"/>
          <w:b w:val="0"/>
          <w:color w:val="C0504D" w:themeColor="accent2"/>
          <w:sz w:val="24"/>
        </w:rPr>
        <w:t>n</w:t>
      </w:r>
      <w:ins w:id="69" w:author="thomas bever" w:date="2015-05-31T13:44:00Z">
        <w:r w:rsidR="00400C4B">
          <w:rPr>
            <w:rFonts w:ascii="Times New Roman" w:hAnsi="Times New Roman" w:cs="Times New Roman"/>
            <w:b w:val="0"/>
            <w:color w:val="C0504D" w:themeColor="accent2"/>
            <w:sz w:val="24"/>
          </w:rPr>
          <w:t>o</w:t>
        </w:r>
      </w:ins>
      <w:del w:id="70" w:author="thomas bever" w:date="2015-05-31T13:44:00Z">
        <w:r w:rsidR="007650BE" w:rsidRPr="00771DEC" w:rsidDel="00400C4B">
          <w:rPr>
            <w:rFonts w:ascii="Times New Roman" w:hAnsi="Times New Roman" w:cs="Times New Roman"/>
            <w:b w:val="0"/>
            <w:color w:val="C0504D" w:themeColor="accent2"/>
            <w:sz w:val="24"/>
          </w:rPr>
          <w:delText>’</w:delText>
        </w:r>
      </w:del>
      <w:r w:rsidR="007650BE" w:rsidRPr="00771DEC">
        <w:rPr>
          <w:rFonts w:ascii="Times New Roman" w:hAnsi="Times New Roman" w:cs="Times New Roman"/>
          <w:b w:val="0"/>
          <w:color w:val="C0504D" w:themeColor="accent2"/>
          <w:sz w:val="24"/>
        </w:rPr>
        <w:t xml:space="preserve">t. </w:t>
      </w:r>
      <w:del w:id="71" w:author="thomas bever" w:date="2015-05-31T13:44:00Z">
        <w:r w:rsidR="007650BE" w:rsidRPr="00771DEC" w:rsidDel="00483E99">
          <w:rPr>
            <w:rFonts w:ascii="Times New Roman" w:hAnsi="Times New Roman" w:cs="Times New Roman"/>
            <w:b w:val="0"/>
            <w:color w:val="C0504D" w:themeColor="accent2"/>
            <w:sz w:val="24"/>
          </w:rPr>
          <w:delText>Witness the</w:delText>
        </w:r>
      </w:del>
      <w:ins w:id="72" w:author="thomas bever" w:date="2015-05-31T13:44:00Z">
        <w:r w:rsidR="00483E99">
          <w:rPr>
            <w:rFonts w:ascii="Times New Roman" w:hAnsi="Times New Roman" w:cs="Times New Roman"/>
            <w:b w:val="0"/>
            <w:color w:val="C0504D" w:themeColor="accent2"/>
            <w:sz w:val="24"/>
          </w:rPr>
          <w:t xml:space="preserve"> </w:t>
        </w:r>
        <w:proofErr w:type="gramStart"/>
        <w:r w:rsidR="00483E99">
          <w:rPr>
            <w:rFonts w:ascii="Times New Roman" w:hAnsi="Times New Roman" w:cs="Times New Roman"/>
            <w:b w:val="0"/>
            <w:color w:val="C0504D" w:themeColor="accent2"/>
            <w:sz w:val="24"/>
          </w:rPr>
          <w:t>This</w:t>
        </w:r>
        <w:proofErr w:type="gramEnd"/>
        <w:r w:rsidR="00483E99">
          <w:rPr>
            <w:rFonts w:ascii="Times New Roman" w:hAnsi="Times New Roman" w:cs="Times New Roman"/>
            <w:b w:val="0"/>
            <w:color w:val="C0504D" w:themeColor="accent2"/>
            <w:sz w:val="24"/>
          </w:rPr>
          <w:t xml:space="preserve"> explains the</w:t>
        </w:r>
      </w:ins>
      <w:r w:rsidR="007650BE" w:rsidRPr="00771DEC">
        <w:rPr>
          <w:rFonts w:ascii="Times New Roman" w:hAnsi="Times New Roman" w:cs="Times New Roman"/>
          <w:b w:val="0"/>
          <w:color w:val="C0504D" w:themeColor="accent2"/>
          <w:sz w:val="24"/>
        </w:rPr>
        <w:t xml:space="preserve"> fact that in all languages of the world idioms are formed by a verb and its object (</w:t>
      </w:r>
      <w:r w:rsidR="007650BE" w:rsidRPr="00771DEC">
        <w:rPr>
          <w:rFonts w:ascii="Times New Roman" w:hAnsi="Times New Roman" w:cs="Times New Roman"/>
          <w:b w:val="0"/>
          <w:i/>
          <w:color w:val="C0504D" w:themeColor="accent2"/>
          <w:sz w:val="24"/>
        </w:rPr>
        <w:t>kick the bucket, sell the farm, hits the fan etc.</w:t>
      </w:r>
      <w:r w:rsidR="007650BE" w:rsidRPr="00771DEC">
        <w:rPr>
          <w:rFonts w:ascii="Times New Roman" w:hAnsi="Times New Roman" w:cs="Times New Roman"/>
          <w:b w:val="0"/>
          <w:color w:val="C0504D" w:themeColor="accent2"/>
          <w:sz w:val="24"/>
        </w:rPr>
        <w:t>)</w:t>
      </w:r>
      <w:ins w:id="73" w:author="thomas bever" w:date="2015-05-31T13:44:00Z">
        <w:r w:rsidR="00483E99">
          <w:rPr>
            <w:rFonts w:ascii="Times New Roman" w:hAnsi="Times New Roman" w:cs="Times New Roman"/>
            <w:b w:val="0"/>
            <w:color w:val="C0504D" w:themeColor="accent2"/>
            <w:sz w:val="24"/>
          </w:rPr>
          <w:t>MASSIMO, COULD YOU ADD SOME EXAMPLES FROM OTHER LANGUAGES HERE:</w:t>
        </w:r>
      </w:ins>
      <w:r w:rsidR="007650BE" w:rsidRPr="00771DEC">
        <w:rPr>
          <w:rFonts w:ascii="Times New Roman" w:hAnsi="Times New Roman" w:cs="Times New Roman"/>
          <w:b w:val="0"/>
          <w:color w:val="C0504D" w:themeColor="accent2"/>
          <w:sz w:val="24"/>
        </w:rPr>
        <w:t xml:space="preserve"> never by a subject and the verb.</w:t>
      </w:r>
    </w:p>
    <w:p w14:paraId="181041E9" w14:textId="77777777" w:rsidR="00771DEC" w:rsidRPr="00771DEC" w:rsidDel="00483E99" w:rsidRDefault="00771DEC" w:rsidP="000310B6">
      <w:pPr>
        <w:rPr>
          <w:del w:id="74" w:author="thomas bever" w:date="2015-05-31T13:47:00Z"/>
          <w:rFonts w:ascii="Times New Roman" w:hAnsi="Times New Roman" w:cs="Times New Roman"/>
          <w:b w:val="0"/>
          <w:color w:val="C0504D" w:themeColor="accent2"/>
          <w:sz w:val="24"/>
        </w:rPr>
      </w:pPr>
      <w:r w:rsidRPr="00771DEC">
        <w:rPr>
          <w:rFonts w:ascii="Times New Roman" w:hAnsi="Times New Roman" w:cs="Times New Roman"/>
          <w:b w:val="0"/>
          <w:color w:val="C0504D" w:themeColor="accent2"/>
          <w:sz w:val="24"/>
        </w:rPr>
        <w:t>(b)</w:t>
      </w:r>
      <w:ins w:id="75" w:author="thomas bever" w:date="2015-05-31T13:46:00Z">
        <w:r w:rsidR="00483E99">
          <w:rPr>
            <w:rFonts w:ascii="Times New Roman" w:hAnsi="Times New Roman" w:cs="Times New Roman"/>
            <w:b w:val="0"/>
            <w:color w:val="C0504D" w:themeColor="accent2"/>
            <w:sz w:val="24"/>
          </w:rPr>
          <w:t xml:space="preserve"> </w:t>
        </w:r>
      </w:ins>
      <w:r w:rsidR="007650BE" w:rsidRPr="00771DEC">
        <w:rPr>
          <w:rFonts w:ascii="Times New Roman" w:hAnsi="Times New Roman" w:cs="Times New Roman"/>
          <w:b w:val="0"/>
          <w:color w:val="C0504D" w:themeColor="accent2"/>
          <w:sz w:val="24"/>
        </w:rPr>
        <w:t xml:space="preserve">The universal </w:t>
      </w:r>
      <w:del w:id="76" w:author="thomas bever" w:date="2015-05-31T13:45:00Z">
        <w:r w:rsidR="007650BE" w:rsidRPr="00771DEC" w:rsidDel="00483E99">
          <w:rPr>
            <w:rFonts w:ascii="Times New Roman" w:hAnsi="Times New Roman" w:cs="Times New Roman"/>
            <w:b w:val="0"/>
            <w:color w:val="C0504D" w:themeColor="accent2"/>
            <w:sz w:val="24"/>
          </w:rPr>
          <w:delText xml:space="preserve">hierarchy </w:delText>
        </w:r>
      </w:del>
      <w:ins w:id="77" w:author="thomas bever" w:date="2015-05-31T13:45:00Z">
        <w:r w:rsidR="00483E99">
          <w:rPr>
            <w:rFonts w:ascii="Times New Roman" w:hAnsi="Times New Roman" w:cs="Times New Roman"/>
            <w:b w:val="0"/>
            <w:color w:val="C0504D" w:themeColor="accent2"/>
            <w:sz w:val="24"/>
          </w:rPr>
          <w:t>ordering</w:t>
        </w:r>
        <w:r w:rsidR="00483E99" w:rsidRPr="00771DEC">
          <w:rPr>
            <w:rFonts w:ascii="Times New Roman" w:hAnsi="Times New Roman" w:cs="Times New Roman"/>
            <w:b w:val="0"/>
            <w:color w:val="C0504D" w:themeColor="accent2"/>
            <w:sz w:val="24"/>
          </w:rPr>
          <w:t xml:space="preserve"> </w:t>
        </w:r>
      </w:ins>
      <w:r w:rsidR="007650BE" w:rsidRPr="00771DEC">
        <w:rPr>
          <w:rFonts w:ascii="Times New Roman" w:hAnsi="Times New Roman" w:cs="Times New Roman"/>
          <w:b w:val="0"/>
          <w:color w:val="C0504D" w:themeColor="accent2"/>
          <w:sz w:val="24"/>
        </w:rPr>
        <w:t xml:space="preserve">of the “top” of the sentence (the so-called left periphery). </w:t>
      </w:r>
      <w:r w:rsidR="00D5502D">
        <w:rPr>
          <w:rFonts w:ascii="Times New Roman" w:hAnsi="Times New Roman" w:cs="Times New Roman"/>
          <w:b w:val="0"/>
          <w:color w:val="C0504D" w:themeColor="accent2"/>
          <w:sz w:val="24"/>
        </w:rPr>
        <w:fldChar w:fldCharType="begin">
          <w:fldData xml:space="preserve">PEVuZE5vdGU+PENpdGU+PEF1dGhvcj5CZWxsZXR0aTwvQXV0aG9yPjxZZWFyPjIwMDQ8L1llYXI+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</w:fldData>
        </w:fldChar>
      </w:r>
      <w:r w:rsidR="00D5502D">
        <w:rPr>
          <w:rFonts w:ascii="Times New Roman" w:hAnsi="Times New Roman" w:cs="Times New Roman"/>
          <w:b w:val="0"/>
          <w:color w:val="C0504D" w:themeColor="accent2"/>
          <w:sz w:val="24"/>
        </w:rPr>
        <w:instrText xml:space="preserve"> ADDIN EN.CITE </w:instrText>
      </w:r>
      <w:r w:rsidR="00D5502D">
        <w:rPr>
          <w:rFonts w:ascii="Times New Roman" w:hAnsi="Times New Roman" w:cs="Times New Roman"/>
          <w:b w:val="0"/>
          <w:color w:val="C0504D" w:themeColor="accent2"/>
          <w:sz w:val="24"/>
        </w:rPr>
        <w:fldChar w:fldCharType="begin">
          <w:fldData xml:space="preserve">PEVuZE5vdGU+PENpdGU+PEF1dGhvcj5CZWxsZXR0aTwvQXV0aG9yPjxZZWFyPjIwMDQ8L1llYXI+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</w:fldData>
        </w:fldChar>
      </w:r>
      <w:r w:rsidR="00D5502D">
        <w:rPr>
          <w:rFonts w:ascii="Times New Roman" w:hAnsi="Times New Roman" w:cs="Times New Roman"/>
          <w:b w:val="0"/>
          <w:color w:val="C0504D" w:themeColor="accent2"/>
          <w:sz w:val="24"/>
        </w:rPr>
        <w:instrText xml:space="preserve"> ADDIN EN.CITE.DATA </w:instrText>
      </w:r>
      <w:r w:rsidR="00D5502D">
        <w:rPr>
          <w:rFonts w:ascii="Times New Roman" w:hAnsi="Times New Roman" w:cs="Times New Roman"/>
          <w:b w:val="0"/>
          <w:color w:val="C0504D" w:themeColor="accent2"/>
          <w:sz w:val="24"/>
        </w:rPr>
      </w:r>
      <w:r w:rsidR="00D5502D">
        <w:rPr>
          <w:rFonts w:ascii="Times New Roman" w:hAnsi="Times New Roman" w:cs="Times New Roman"/>
          <w:b w:val="0"/>
          <w:color w:val="C0504D" w:themeColor="accent2"/>
          <w:sz w:val="24"/>
        </w:rPr>
        <w:fldChar w:fldCharType="end"/>
      </w:r>
      <w:r w:rsidR="00D5502D">
        <w:rPr>
          <w:rFonts w:ascii="Times New Roman" w:hAnsi="Times New Roman" w:cs="Times New Roman"/>
          <w:b w:val="0"/>
          <w:color w:val="C0504D" w:themeColor="accent2"/>
          <w:sz w:val="24"/>
        </w:rPr>
      </w:r>
      <w:r w:rsidR="00D5502D">
        <w:rPr>
          <w:rFonts w:ascii="Times New Roman" w:hAnsi="Times New Roman" w:cs="Times New Roman"/>
          <w:b w:val="0"/>
          <w:color w:val="C0504D" w:themeColor="accent2"/>
          <w:sz w:val="24"/>
        </w:rPr>
        <w:fldChar w:fldCharType="separate"/>
      </w:r>
      <w:r w:rsidR="00D5502D">
        <w:rPr>
          <w:rFonts w:ascii="Times New Roman" w:hAnsi="Times New Roman" w:cs="Times New Roman"/>
          <w:b w:val="0"/>
          <w:noProof/>
          <w:color w:val="C0504D" w:themeColor="accent2"/>
          <w:sz w:val="24"/>
        </w:rPr>
        <w:t>(Belletti, 2004; G. Cinque, 1999; G</w:t>
      </w:r>
      <w:ins w:id="78" w:author="thomas bever" w:date="2015-05-31T13:46:00Z">
        <w:r w:rsidR="00483E99">
          <w:rPr>
            <w:rFonts w:ascii="Times New Roman" w:hAnsi="Times New Roman" w:cs="Times New Roman"/>
            <w:b w:val="0"/>
            <w:noProof/>
            <w:color w:val="C0504D" w:themeColor="accent2"/>
            <w:sz w:val="24"/>
          </w:rPr>
          <w:t>.</w:t>
        </w:r>
      </w:ins>
      <w:del w:id="79" w:author="thomas bever" w:date="2015-05-31T13:46:00Z">
        <w:r w:rsidR="00D5502D" w:rsidDel="00483E99">
          <w:rPr>
            <w:rFonts w:ascii="Times New Roman" w:hAnsi="Times New Roman" w:cs="Times New Roman"/>
            <w:b w:val="0"/>
            <w:noProof/>
            <w:color w:val="C0504D" w:themeColor="accent2"/>
            <w:sz w:val="24"/>
          </w:rPr>
          <w:delText>uglielmo</w:delText>
        </w:r>
      </w:del>
      <w:r w:rsidR="00D5502D">
        <w:rPr>
          <w:rFonts w:ascii="Times New Roman" w:hAnsi="Times New Roman" w:cs="Times New Roman"/>
          <w:b w:val="0"/>
          <w:noProof/>
          <w:color w:val="C0504D" w:themeColor="accent2"/>
          <w:sz w:val="24"/>
        </w:rPr>
        <w:t xml:space="preserve"> Cinque, 2013)</w:t>
      </w:r>
      <w:r w:rsidR="00D5502D">
        <w:rPr>
          <w:rFonts w:ascii="Times New Roman" w:hAnsi="Times New Roman" w:cs="Times New Roman"/>
          <w:b w:val="0"/>
          <w:color w:val="C0504D" w:themeColor="accent2"/>
          <w:sz w:val="24"/>
        </w:rPr>
        <w:fldChar w:fldCharType="end"/>
      </w:r>
      <w:proofErr w:type="gramStart"/>
      <w:ins w:id="80" w:author="thomas bever" w:date="2015-05-31T13:47:00Z">
        <w:r w:rsidR="00483E99">
          <w:rPr>
            <w:rFonts w:ascii="Times New Roman" w:eastAsia="ＭＳ Ｐゴシック" w:hAnsi="Times New Roman" w:cs="Times New Roman"/>
            <w:b w:val="0"/>
            <w:color w:val="C0504D" w:themeColor="accent2"/>
            <w:sz w:val="24"/>
          </w:rPr>
          <w:t xml:space="preserve">  </w:t>
        </w:r>
      </w:ins>
      <w:proofErr w:type="gramEnd"/>
    </w:p>
    <w:p w14:paraId="42BD4443" w14:textId="77777777" w:rsidR="00771DEC" w:rsidRDefault="00771DEC" w:rsidP="00483E99">
      <w:pPr>
        <w:rPr>
          <w:rFonts w:ascii="Times New Roman" w:eastAsia="ＭＳ Ｐゴシック" w:hAnsi="Times New Roman" w:cs="Times New Roman"/>
          <w:b w:val="0"/>
          <w:color w:val="C0504D" w:themeColor="accent2"/>
          <w:sz w:val="24"/>
        </w:rPr>
        <w:pPrChange w:id="81" w:author="thomas bever" w:date="2015-05-31T13:47:00Z">
          <w:pPr>
            <w:spacing w:line="192" w:lineRule="auto"/>
            <w:ind w:left="720"/>
            <w:textAlignment w:val="baseline"/>
          </w:pPr>
        </w:pPrChange>
      </w:pPr>
      <w:r w:rsidRPr="00D5502D">
        <w:rPr>
          <w:rFonts w:ascii="Times New Roman" w:eastAsia="ＭＳ Ｐゴシック" w:hAnsi="Times New Roman" w:cs="Times New Roman"/>
          <w:b w:val="0"/>
          <w:color w:val="C0504D" w:themeColor="accent2"/>
          <w:sz w:val="24"/>
        </w:rPr>
        <w:t>The universal hierarchy of syntactic and semantic dominance relations tells</w:t>
      </w:r>
      <w:r w:rsidR="00D5502D" w:rsidRPr="00D5502D">
        <w:rPr>
          <w:rFonts w:ascii="Times New Roman" w:eastAsia="ＭＳ Ｐゴシック" w:hAnsi="Times New Roman" w:cs="Times New Roman"/>
          <w:b w:val="0"/>
          <w:color w:val="C0504D" w:themeColor="accent2"/>
          <w:sz w:val="24"/>
        </w:rPr>
        <w:t xml:space="preserve"> us </w:t>
      </w:r>
      <w:r w:rsidR="00D5502D">
        <w:rPr>
          <w:rFonts w:ascii="Times New Roman" w:eastAsia="ＭＳ Ｐゴシック" w:hAnsi="Times New Roman" w:cs="Times New Roman"/>
          <w:b w:val="0"/>
          <w:color w:val="C0504D" w:themeColor="accent2"/>
          <w:sz w:val="24"/>
        </w:rPr>
        <w:t xml:space="preserve">that  </w:t>
      </w:r>
      <w:r w:rsidR="00D5502D" w:rsidRPr="00D5502D">
        <w:rPr>
          <w:rFonts w:ascii="Times New Roman" w:eastAsia="ＭＳ Ｐゴシック" w:hAnsi="Times New Roman" w:cs="Times New Roman"/>
          <w:b w:val="0"/>
          <w:color w:val="C0504D" w:themeColor="accent2"/>
          <w:sz w:val="24"/>
        </w:rPr>
        <w:t>&gt; indicates dominance</w:t>
      </w:r>
      <w:ins w:id="82" w:author="thomas bever" w:date="2015-05-31T13:47:00Z">
        <w:r w:rsidR="00483E99">
          <w:rPr>
            <w:rFonts w:ascii="Times New Roman" w:eastAsia="ＭＳ Ｐゴシック" w:hAnsi="Times New Roman" w:cs="Times New Roman"/>
            <w:b w:val="0"/>
            <w:color w:val="C0504D" w:themeColor="accent2"/>
            <w:sz w:val="24"/>
          </w:rPr>
          <w:t xml:space="preserve"> in the ordering of modal modifications of sentence,</w:t>
        </w:r>
      </w:ins>
      <w:del w:id="83" w:author="thomas bever" w:date="2015-05-31T13:47:00Z">
        <w:r w:rsidR="00D5502D" w:rsidRPr="00D5502D" w:rsidDel="00483E99">
          <w:rPr>
            <w:rFonts w:ascii="Times New Roman" w:eastAsia="ＭＳ Ｐゴシック" w:hAnsi="Times New Roman" w:cs="Times New Roman"/>
            <w:b w:val="0"/>
            <w:color w:val="C0504D" w:themeColor="accent2"/>
            <w:sz w:val="24"/>
          </w:rPr>
          <w:delText>,</w:delText>
        </w:r>
      </w:del>
      <w:r w:rsidR="00D5502D" w:rsidRPr="00D5502D">
        <w:rPr>
          <w:rFonts w:ascii="Times New Roman" w:eastAsia="ＭＳ Ｐゴシック" w:hAnsi="Times New Roman" w:cs="Times New Roman"/>
          <w:b w:val="0"/>
          <w:color w:val="C0504D" w:themeColor="accent2"/>
          <w:sz w:val="24"/>
        </w:rPr>
        <w:t xml:space="preserve"> a transitive relation)</w:t>
      </w:r>
      <w:r w:rsidR="00D5502D">
        <w:rPr>
          <w:rFonts w:ascii="Times New Roman" w:eastAsia="ＭＳ Ｐゴシック" w:hAnsi="Times New Roman" w:cs="Times New Roman"/>
          <w:b w:val="0"/>
          <w:color w:val="C0504D" w:themeColor="accent2"/>
          <w:sz w:val="24"/>
        </w:rPr>
        <w:t xml:space="preserve">, for instance: </w:t>
      </w:r>
      <w:r w:rsidR="00D5502D" w:rsidRPr="00D5502D">
        <w:rPr>
          <w:rFonts w:ascii="Times New Roman" w:eastAsia="ＭＳ Ｐゴシック" w:hAnsi="Times New Roman" w:cs="Times New Roman"/>
          <w:b w:val="0"/>
          <w:color w:val="C0504D" w:themeColor="accent2"/>
          <w:sz w:val="24"/>
        </w:rPr>
        <w:t>evidential (</w:t>
      </w:r>
      <w:r w:rsidR="00D5502D" w:rsidRPr="00D5502D">
        <w:rPr>
          <w:rFonts w:ascii="Times New Roman" w:eastAsia="ＭＳ Ｐゴシック" w:hAnsi="Times New Roman" w:cs="Times New Roman"/>
          <w:b w:val="0"/>
          <w:i/>
          <w:color w:val="C0504D" w:themeColor="accent2"/>
          <w:sz w:val="24"/>
        </w:rPr>
        <w:t>allegedly</w:t>
      </w:r>
      <w:r w:rsidR="00D5502D" w:rsidRPr="00D5502D">
        <w:rPr>
          <w:rFonts w:ascii="Times New Roman" w:eastAsia="ＭＳ Ｐゴシック" w:hAnsi="Times New Roman" w:cs="Times New Roman"/>
          <w:b w:val="0"/>
          <w:color w:val="C0504D" w:themeColor="accent2"/>
          <w:sz w:val="24"/>
        </w:rPr>
        <w:t>) &gt; epistemic (</w:t>
      </w:r>
      <w:r w:rsidR="00D5502D" w:rsidRPr="00D5502D">
        <w:rPr>
          <w:rFonts w:ascii="Times New Roman" w:eastAsia="ＭＳ Ｐゴシック" w:hAnsi="Times New Roman" w:cs="Times New Roman"/>
          <w:b w:val="0"/>
          <w:i/>
          <w:color w:val="C0504D" w:themeColor="accent2"/>
          <w:sz w:val="24"/>
        </w:rPr>
        <w:t>probably</w:t>
      </w:r>
      <w:r w:rsidR="00D5502D" w:rsidRPr="00D5502D">
        <w:rPr>
          <w:rFonts w:ascii="Times New Roman" w:eastAsia="ＭＳ Ｐゴシック" w:hAnsi="Times New Roman" w:cs="Times New Roman"/>
          <w:b w:val="0"/>
          <w:color w:val="C0504D" w:themeColor="accent2"/>
          <w:sz w:val="24"/>
        </w:rPr>
        <w:t xml:space="preserve">) &gt; necessity </w:t>
      </w:r>
      <w:r w:rsidR="00D5502D" w:rsidRPr="00D5502D">
        <w:rPr>
          <w:rFonts w:ascii="Times New Roman" w:eastAsia="ＭＳ Ｐゴシック" w:hAnsi="Times New Roman" w:cs="Times New Roman"/>
          <w:b w:val="0"/>
          <w:i/>
          <w:color w:val="C0504D" w:themeColor="accent2"/>
          <w:sz w:val="24"/>
        </w:rPr>
        <w:t>(necessarily</w:t>
      </w:r>
      <w:r w:rsidR="00D5502D" w:rsidRPr="00D5502D">
        <w:rPr>
          <w:rFonts w:ascii="Times New Roman" w:eastAsia="ＭＳ Ｐゴシック" w:hAnsi="Times New Roman" w:cs="Times New Roman"/>
          <w:b w:val="0"/>
          <w:color w:val="C0504D" w:themeColor="accent2"/>
          <w:sz w:val="24"/>
        </w:rPr>
        <w:t>) &gt; continuative (</w:t>
      </w:r>
      <w:r w:rsidR="00D5502D" w:rsidRPr="00D5502D">
        <w:rPr>
          <w:rFonts w:ascii="Times New Roman" w:eastAsia="ＭＳ Ｐゴシック" w:hAnsi="Times New Roman" w:cs="Times New Roman"/>
          <w:b w:val="0"/>
          <w:i/>
          <w:color w:val="C0504D" w:themeColor="accent2"/>
          <w:sz w:val="24"/>
        </w:rPr>
        <w:t>still</w:t>
      </w:r>
      <w:r w:rsidR="00D5502D" w:rsidRPr="00D5502D">
        <w:rPr>
          <w:rFonts w:ascii="Times New Roman" w:eastAsia="ＭＳ Ｐゴシック" w:hAnsi="Times New Roman" w:cs="Times New Roman"/>
          <w:b w:val="0"/>
          <w:color w:val="C0504D" w:themeColor="accent2"/>
          <w:sz w:val="24"/>
        </w:rPr>
        <w:t>) &gt; durative (</w:t>
      </w:r>
      <w:r w:rsidR="00D5502D" w:rsidRPr="00D5502D">
        <w:rPr>
          <w:rFonts w:ascii="Times New Roman" w:eastAsia="ＭＳ Ｐゴシック" w:hAnsi="Times New Roman" w:cs="Times New Roman"/>
          <w:b w:val="0"/>
          <w:i/>
          <w:color w:val="C0504D" w:themeColor="accent2"/>
          <w:sz w:val="24"/>
        </w:rPr>
        <w:t xml:space="preserve">briefly) &gt; </w:t>
      </w:r>
      <w:r w:rsidR="00D5502D" w:rsidRPr="00D5502D">
        <w:rPr>
          <w:rFonts w:ascii="Times New Roman" w:eastAsia="ＭＳ Ｐゴシック" w:hAnsi="Times New Roman" w:cs="Times New Roman"/>
          <w:b w:val="0"/>
          <w:color w:val="C0504D" w:themeColor="accent2"/>
          <w:sz w:val="24"/>
        </w:rPr>
        <w:t>obligation (</w:t>
      </w:r>
      <w:r w:rsidR="00D5502D" w:rsidRPr="00D5502D">
        <w:rPr>
          <w:rFonts w:ascii="Times New Roman" w:eastAsia="ＭＳ Ｐゴシック" w:hAnsi="Times New Roman" w:cs="Times New Roman"/>
          <w:b w:val="0"/>
          <w:i/>
          <w:color w:val="C0504D" w:themeColor="accent2"/>
          <w:sz w:val="24"/>
        </w:rPr>
        <w:t>obligatorily</w:t>
      </w:r>
      <w:r w:rsidR="00D5502D" w:rsidRPr="00D5502D">
        <w:rPr>
          <w:rFonts w:ascii="Times New Roman" w:eastAsia="ＭＳ Ｐゴシック" w:hAnsi="Times New Roman" w:cs="Times New Roman"/>
          <w:b w:val="0"/>
          <w:color w:val="C0504D" w:themeColor="accent2"/>
          <w:sz w:val="24"/>
        </w:rPr>
        <w:t xml:space="preserve">) &gt; completive </w:t>
      </w:r>
      <w:r w:rsidR="00D5502D" w:rsidRPr="00D5502D">
        <w:rPr>
          <w:rFonts w:ascii="Times New Roman" w:eastAsia="ＭＳ Ｐゴシック" w:hAnsi="Times New Roman" w:cs="Times New Roman"/>
          <w:b w:val="0"/>
          <w:i/>
          <w:color w:val="C0504D" w:themeColor="accent2"/>
          <w:sz w:val="24"/>
        </w:rPr>
        <w:t>(partially</w:t>
      </w:r>
      <w:r w:rsidR="00D5502D" w:rsidRPr="00D5502D">
        <w:rPr>
          <w:rFonts w:ascii="Times New Roman" w:eastAsia="ＭＳ Ｐゴシック" w:hAnsi="Times New Roman" w:cs="Times New Roman"/>
          <w:b w:val="0"/>
          <w:color w:val="C0504D" w:themeColor="accent2"/>
          <w:sz w:val="24"/>
        </w:rPr>
        <w:t>)</w:t>
      </w:r>
      <w:r w:rsidR="00D5502D">
        <w:rPr>
          <w:rFonts w:ascii="Times New Roman" w:eastAsia="ＭＳ Ｐゴシック" w:hAnsi="Times New Roman" w:cs="Times New Roman"/>
          <w:b w:val="0"/>
          <w:color w:val="C0504D" w:themeColor="accent2"/>
          <w:sz w:val="24"/>
        </w:rPr>
        <w:t xml:space="preserve">. </w:t>
      </w:r>
      <w:del w:id="84" w:author="thomas bever" w:date="2015-05-31T13:48:00Z">
        <w:r w:rsidR="006F42B6" w:rsidDel="00483E99">
          <w:rPr>
            <w:rFonts w:ascii="Times New Roman" w:eastAsia="ＭＳ Ｐゴシック" w:hAnsi="Times New Roman" w:cs="Times New Roman"/>
            <w:b w:val="0"/>
            <w:color w:val="C0504D" w:themeColor="accent2"/>
            <w:sz w:val="24"/>
          </w:rPr>
          <w:delText>This is just a sample.</w:delText>
        </w:r>
      </w:del>
      <w:ins w:id="85" w:author="thomas bever" w:date="2015-05-31T13:48:00Z">
        <w:r w:rsidR="00483E99">
          <w:rPr>
            <w:rFonts w:ascii="Times New Roman" w:eastAsia="ＭＳ Ｐゴシック" w:hAnsi="Times New Roman" w:cs="Times New Roman"/>
            <w:b w:val="0"/>
            <w:color w:val="C0504D" w:themeColor="accent2"/>
            <w:sz w:val="24"/>
          </w:rPr>
          <w:t>For example,</w:t>
        </w:r>
      </w:ins>
      <w:r w:rsidR="006F42B6">
        <w:rPr>
          <w:rFonts w:ascii="Times New Roman" w:eastAsia="ＭＳ Ｐゴシック" w:hAnsi="Times New Roman" w:cs="Times New Roman"/>
          <w:b w:val="0"/>
          <w:color w:val="C0504D" w:themeColor="accent2"/>
          <w:sz w:val="24"/>
        </w:rPr>
        <w:t xml:space="preserve"> </w:t>
      </w:r>
      <w:ins w:id="86" w:author="thomas bever" w:date="2015-05-31T13:48:00Z">
        <w:r w:rsidR="00483E99">
          <w:rPr>
            <w:rFonts w:ascii="Times New Roman" w:eastAsia="ＭＳ Ｐゴシック" w:hAnsi="Times New Roman" w:cs="Times New Roman"/>
            <w:b w:val="0"/>
            <w:color w:val="C0504D" w:themeColor="accent2"/>
            <w:sz w:val="24"/>
          </w:rPr>
          <w:t>i</w:t>
        </w:r>
      </w:ins>
      <w:del w:id="87" w:author="thomas bever" w:date="2015-05-31T13:48:00Z">
        <w:r w:rsidR="006F42B6" w:rsidDel="00483E99">
          <w:rPr>
            <w:rFonts w:ascii="Times New Roman" w:eastAsia="ＭＳ Ｐゴシック" w:hAnsi="Times New Roman" w:cs="Times New Roman"/>
            <w:b w:val="0"/>
            <w:color w:val="C0504D" w:themeColor="accent2"/>
            <w:sz w:val="24"/>
          </w:rPr>
          <w:delText>I</w:delText>
        </w:r>
      </w:del>
      <w:r w:rsidR="006F42B6">
        <w:rPr>
          <w:rFonts w:ascii="Times New Roman" w:eastAsia="ＭＳ Ｐゴシック" w:hAnsi="Times New Roman" w:cs="Times New Roman"/>
          <w:b w:val="0"/>
          <w:color w:val="C0504D" w:themeColor="accent2"/>
          <w:sz w:val="24"/>
        </w:rPr>
        <w:t>n English we have:</w:t>
      </w:r>
    </w:p>
    <w:p w14:paraId="71F09627" w14:textId="77777777" w:rsidR="00D5502D" w:rsidRPr="00D5502D" w:rsidRDefault="00D5502D" w:rsidP="00D5502D">
      <w:pPr>
        <w:pStyle w:val="ListParagraph"/>
        <w:spacing w:line="192" w:lineRule="auto"/>
        <w:textAlignment w:val="baseline"/>
        <w:rPr>
          <w:rFonts w:ascii="Times New Roman" w:eastAsia="Times New Roman" w:hAnsi="Times New Roman" w:cs="Times New Roman"/>
          <w:color w:val="C0504D" w:themeColor="accent2"/>
          <w:sz w:val="24"/>
          <w:szCs w:val="24"/>
        </w:rPr>
      </w:pPr>
      <w:r w:rsidRPr="00D5502D">
        <w:rPr>
          <w:rFonts w:ascii="Times New Roman" w:eastAsia="ＭＳ Ｐゴシック" w:hAnsi="Times New Roman" w:cs="Times New Roman"/>
          <w:i/>
          <w:iCs/>
          <w:color w:val="C0504D" w:themeColor="accent2"/>
          <w:sz w:val="24"/>
          <w:szCs w:val="24"/>
        </w:rPr>
        <w:t>Jim is allegedly probably unable to frequently deliver assignments on time.</w:t>
      </w:r>
    </w:p>
    <w:p w14:paraId="35BD51E0" w14:textId="77777777" w:rsidR="00D5502D" w:rsidRPr="00D5502D" w:rsidRDefault="00D5502D" w:rsidP="00D5502D">
      <w:pPr>
        <w:pStyle w:val="ListParagraph"/>
        <w:spacing w:line="192" w:lineRule="auto"/>
        <w:textAlignment w:val="baseline"/>
        <w:rPr>
          <w:rFonts w:ascii="Times New Roman" w:eastAsia="ＭＳ Ｐゴシック" w:hAnsi="Times New Roman" w:cs="Times New Roman"/>
          <w:i/>
          <w:iCs/>
          <w:color w:val="C0504D" w:themeColor="accent2"/>
          <w:sz w:val="24"/>
          <w:szCs w:val="24"/>
        </w:rPr>
      </w:pPr>
      <w:r w:rsidRPr="00D5502D">
        <w:rPr>
          <w:rFonts w:ascii="Times New Roman" w:eastAsia="ＭＳ Ｐゴシック" w:hAnsi="Times New Roman" w:cs="Times New Roman"/>
          <w:i/>
          <w:iCs/>
          <w:color w:val="C0504D" w:themeColor="accent2"/>
          <w:sz w:val="24"/>
          <w:szCs w:val="24"/>
        </w:rPr>
        <w:lastRenderedPageBreak/>
        <w:t>*Jim is frequently unable to probably deliver alleg</w:t>
      </w:r>
      <w:ins w:id="88" w:author="thomas bever" w:date="2015-05-31T13:48:00Z">
        <w:r w:rsidR="00483E99">
          <w:rPr>
            <w:rFonts w:ascii="Times New Roman" w:eastAsia="ＭＳ Ｐゴシック" w:hAnsi="Times New Roman" w:cs="Times New Roman"/>
            <w:i/>
            <w:iCs/>
            <w:color w:val="C0504D" w:themeColor="accent2"/>
            <w:sz w:val="24"/>
            <w:szCs w:val="24"/>
          </w:rPr>
          <w:t>e</w:t>
        </w:r>
      </w:ins>
      <w:r w:rsidRPr="00D5502D">
        <w:rPr>
          <w:rFonts w:ascii="Times New Roman" w:eastAsia="ＭＳ Ｐゴシック" w:hAnsi="Times New Roman" w:cs="Times New Roman"/>
          <w:i/>
          <w:iCs/>
          <w:color w:val="C0504D" w:themeColor="accent2"/>
          <w:sz w:val="24"/>
          <w:szCs w:val="24"/>
        </w:rPr>
        <w:t>d</w:t>
      </w:r>
      <w:del w:id="89" w:author="thomas bever" w:date="2015-05-31T13:48:00Z">
        <w:r w:rsidRPr="00D5502D" w:rsidDel="00483E99">
          <w:rPr>
            <w:rFonts w:ascii="Times New Roman" w:eastAsia="ＭＳ Ｐゴシック" w:hAnsi="Times New Roman" w:cs="Times New Roman"/>
            <w:i/>
            <w:iCs/>
            <w:color w:val="C0504D" w:themeColor="accent2"/>
            <w:sz w:val="24"/>
            <w:szCs w:val="24"/>
          </w:rPr>
          <w:delText>e</w:delText>
        </w:r>
      </w:del>
      <w:r w:rsidRPr="00D5502D">
        <w:rPr>
          <w:rFonts w:ascii="Times New Roman" w:eastAsia="ＭＳ Ｐゴシック" w:hAnsi="Times New Roman" w:cs="Times New Roman"/>
          <w:i/>
          <w:iCs/>
          <w:color w:val="C0504D" w:themeColor="accent2"/>
          <w:sz w:val="24"/>
          <w:szCs w:val="24"/>
        </w:rPr>
        <w:t>ly his assignments on time.</w:t>
      </w:r>
    </w:p>
    <w:p w14:paraId="3AFAD405" w14:textId="77777777" w:rsidR="00D5502D" w:rsidRPr="00D5502D" w:rsidRDefault="00D5502D" w:rsidP="00483E99">
      <w:pPr>
        <w:pStyle w:val="ListParagraph"/>
        <w:spacing w:line="192" w:lineRule="auto"/>
        <w:ind w:left="-142"/>
        <w:textAlignment w:val="baseline"/>
        <w:rPr>
          <w:rFonts w:ascii="Times New Roman" w:eastAsia="ＭＳ Ｐゴシック" w:hAnsi="Times New Roman" w:cs="Times New Roman"/>
          <w:i/>
          <w:iCs/>
          <w:color w:val="C0504D" w:themeColor="accent2"/>
          <w:sz w:val="24"/>
          <w:szCs w:val="24"/>
        </w:rPr>
        <w:pPrChange w:id="90" w:author="thomas bever" w:date="2015-05-31T13:50:00Z">
          <w:pPr>
            <w:pStyle w:val="ListParagraph"/>
            <w:spacing w:line="192" w:lineRule="auto"/>
            <w:textAlignment w:val="baseline"/>
          </w:pPr>
        </w:pPrChange>
      </w:pPr>
    </w:p>
    <w:p w14:paraId="43A48EE5" w14:textId="77777777" w:rsidR="00483E99" w:rsidRDefault="00D5502D" w:rsidP="00483E99">
      <w:pPr>
        <w:tabs>
          <w:tab w:val="left" w:pos="2200"/>
        </w:tabs>
        <w:spacing w:line="192" w:lineRule="auto"/>
        <w:ind w:left="-142"/>
        <w:textAlignment w:val="baseline"/>
        <w:rPr>
          <w:rFonts w:ascii="Times New Roman" w:eastAsia="ＭＳ Ｐゴシック" w:hAnsi="Times New Roman" w:cs="Times New Roman"/>
          <w:b w:val="0"/>
          <w:color w:val="000000" w:themeColor="text1"/>
          <w:sz w:val="24"/>
        </w:rPr>
        <w:pPrChange w:id="91" w:author="thomas bever" w:date="2015-05-31T13:50:00Z">
          <w:pPr>
            <w:tabs>
              <w:tab w:val="left" w:pos="2200"/>
            </w:tabs>
            <w:spacing w:line="192" w:lineRule="auto"/>
            <w:ind w:left="720"/>
            <w:textAlignment w:val="baseline"/>
          </w:pPr>
        </w:pPrChange>
      </w:pPr>
      <w:r w:rsidRPr="00483E99">
        <w:rPr>
          <w:b w:val="0"/>
          <w:noProof/>
          <w:sz w:val="24"/>
          <w:rPrChange w:id="92" w:author="thomas bever" w:date="2015-05-31T13:50:00Z">
            <w:rPr>
              <w:noProof/>
              <w:sz w:val="24"/>
            </w:rPr>
          </w:rPrChange>
        </w:rPr>
        <mc:AlternateContent>
          <mc:Choice Requires="wps">
            <w:drawing>
              <wp:anchor distT="0" distB="0" distL="114300" distR="114300" simplePos="0" relativeHeight="251659264" behindDoc="0" locked="0" layoutInCell="1" allowOverlap="1" wp14:anchorId="3B46EB39" wp14:editId="2ABACD83">
                <wp:simplePos x="0" y="0"/>
                <wp:positionH relativeFrom="column">
                  <wp:posOffset>-1143000</wp:posOffset>
                </wp:positionH>
                <wp:positionV relativeFrom="paragraph">
                  <wp:posOffset>-7362825</wp:posOffset>
                </wp:positionV>
                <wp:extent cx="8077200" cy="233045"/>
                <wp:effectExtent l="0" t="0" r="0" b="0"/>
                <wp:wrapThrough wrapText="bothSides">
                  <wp:wrapPolygon edited="0">
                    <wp:start x="68" y="0"/>
                    <wp:lineTo x="68" y="18834"/>
                    <wp:lineTo x="21464" y="18834"/>
                    <wp:lineTo x="21464" y="0"/>
                    <wp:lineTo x="68" y="0"/>
                  </wp:wrapPolygon>
                </wp:wrapThrough>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80772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B6AF254" w14:textId="77777777" w:rsidR="0019138A" w:rsidRPr="00D5502D" w:rsidRDefault="0019138A" w:rsidP="00D5502D">
                            <w:pPr>
                              <w:pStyle w:val="ListParagraph"/>
                              <w:spacing w:line="192" w:lineRule="auto"/>
                              <w:textAlignment w:val="baseline"/>
                              <w:rPr>
                                <w:rFonts w:ascii="Times New Roman" w:eastAsia="Times New Roman" w:hAnsi="Times New Roman" w:cs="Times New Roman"/>
                                <w:color w:val="0000FF"/>
                                <w:sz w:val="24"/>
                                <w:szCs w:val="24"/>
                              </w:rPr>
                            </w:pPr>
                          </w:p>
                        </w:txbxContent>
                      </wps:txbx>
                      <wps:bodyPr vert="horz" wrap="square" lIns="92075" tIns="46038" rIns="92075" bIns="46038" numCol="1" anchor="t" anchorCtr="0" compatLnSpc="1">
                        <a:prstTxWarp prst="textNoShape">
                          <a:avLst/>
                        </a:prstTxWarp>
                        <a:spAutoFit/>
                      </wps:bodyPr>
                    </wps:wsp>
                  </a:graphicData>
                </a:graphic>
              </wp:anchor>
            </w:drawing>
          </mc:Choice>
          <mc:Fallback>
            <w:pict>
              <v:rect id="Content Placeholder 2" o:spid="_x0000_s1026" style="position:absolute;margin-left:-89.95pt;margin-top:-579.7pt;width:636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" filled="f" stroked="f">
                <v:path arrowok="t"/>
                <o:lock v:ext="edit" grouping="t"/>
                <v:textbox style="mso-fit-shape-to-text:t" inset="7.25pt,46038emu,7.25pt,46038emu">
                  <w:txbxContent>
                    <w:p w:rsidR="005A7E79" w:rsidRPr="00D5502D" w:rsidRDefault="005A7E79" w:rsidP="00D5502D">
                      <w:pPr>
                        <w:pStyle w:val="ListParagraph"/>
                        <w:spacing w:line="192" w:lineRule="auto"/>
                        <w:textAlignment w:val="baseline"/>
                        <w:rPr>
                          <w:rFonts w:ascii="Times New Roman" w:eastAsia="Times New Roman" w:hAnsi="Times New Roman" w:cs="Times New Roman"/>
                          <w:color w:val="0000FF"/>
                          <w:sz w:val="24"/>
                          <w:szCs w:val="24"/>
                        </w:rPr>
                      </w:pPr>
                    </w:p>
                  </w:txbxContent>
                </v:textbox>
                <w10:wrap type="through"/>
              </v:rect>
            </w:pict>
          </mc:Fallback>
        </mc:AlternateContent>
      </w:r>
      <w:ins w:id="93" w:author="thomas bever" w:date="2015-05-31T13:51:00Z">
        <w:r w:rsidR="00483E99">
          <w:rPr>
            <w:rFonts w:ascii="Times New Roman" w:eastAsia="ＭＳ Ｐゴシック" w:hAnsi="Times New Roman"/>
            <w:b w:val="0"/>
            <w:color w:val="C0504D" w:themeColor="accent2"/>
            <w:sz w:val="24"/>
          </w:rPr>
          <w:t>There many</w:t>
        </w:r>
      </w:ins>
      <w:del w:id="94" w:author="thomas bever" w:date="2015-05-31T13:51:00Z">
        <w:r w:rsidRPr="00483E99" w:rsidDel="00483E99">
          <w:rPr>
            <w:rFonts w:ascii="Times New Roman" w:eastAsia="ＭＳ Ｐゴシック" w:hAnsi="Times New Roman"/>
            <w:b w:val="0"/>
            <w:color w:val="C0504D" w:themeColor="accent2"/>
            <w:sz w:val="24"/>
            <w:rPrChange w:id="95" w:author="thomas bever" w:date="2015-05-31T13:50:00Z">
              <w:rPr>
                <w:rFonts w:ascii="Times New Roman" w:eastAsia="ＭＳ Ｐゴシック" w:hAnsi="Times New Roman"/>
                <w:color w:val="C0504D" w:themeColor="accent2"/>
                <w:sz w:val="24"/>
              </w:rPr>
            </w:rPrChange>
          </w:rPr>
          <w:delText>Many</w:delText>
        </w:r>
      </w:del>
      <w:r w:rsidRPr="00483E99">
        <w:rPr>
          <w:rFonts w:ascii="Times New Roman" w:eastAsia="ＭＳ Ｐゴシック" w:hAnsi="Times New Roman"/>
          <w:b w:val="0"/>
          <w:color w:val="C0504D" w:themeColor="accent2"/>
          <w:sz w:val="24"/>
          <w:rPrChange w:id="96" w:author="thomas bever" w:date="2015-05-31T13:50:00Z">
            <w:rPr>
              <w:rFonts w:ascii="Times New Roman" w:eastAsia="ＭＳ Ｐゴシック" w:hAnsi="Times New Roman"/>
              <w:color w:val="C0504D" w:themeColor="accent2"/>
              <w:sz w:val="24"/>
            </w:rPr>
          </w:rPrChange>
        </w:rPr>
        <w:t xml:space="preserve"> examples from other languages</w:t>
      </w:r>
      <w:r w:rsidRPr="00483E99">
        <w:rPr>
          <w:rFonts w:ascii="Times New Roman" w:eastAsia="ＭＳ Ｐゴシック" w:hAnsi="Times New Roman"/>
          <w:b w:val="0"/>
          <w:color w:val="C0504D" w:themeColor="accent2"/>
          <w:sz w:val="24"/>
        </w:rPr>
        <w:t xml:space="preserve"> (</w:t>
      </w:r>
      <w:ins w:id="97" w:author="thomas bever" w:date="2015-05-31T13:51:00Z">
        <w:r w:rsidR="00483E99">
          <w:rPr>
            <w:rFonts w:ascii="Times New Roman" w:eastAsia="ＭＳ Ｐゴシック" w:hAnsi="Times New Roman"/>
            <w:b w:val="0"/>
            <w:color w:val="C0504D" w:themeColor="accent2"/>
            <w:sz w:val="24"/>
          </w:rPr>
          <w:t xml:space="preserve">e.g., </w:t>
        </w:r>
      </w:ins>
      <w:r w:rsidRPr="00483E99">
        <w:rPr>
          <w:rFonts w:ascii="Times New Roman" w:eastAsia="ＭＳ Ｐゴシック" w:hAnsi="Times New Roman" w:cs="ＭＳ Ｐゴシック"/>
          <w:b w:val="0"/>
          <w:color w:val="C0504D" w:themeColor="accent2"/>
          <w:kern w:val="24"/>
          <w:sz w:val="24"/>
          <w:rPrChange w:id="98" w:author="thomas bever" w:date="2015-05-31T13:50:00Z">
            <w:rPr>
              <w:rFonts w:ascii="Times New Roman" w:eastAsia="ＭＳ Ｐゴシック" w:hAnsi="Times New Roman" w:cs="ＭＳ Ｐゴシック"/>
              <w:color w:val="C0504D" w:themeColor="accent2"/>
              <w:kern w:val="24"/>
              <w:sz w:val="24"/>
            </w:rPr>
          </w:rPrChange>
        </w:rPr>
        <w:t xml:space="preserve">Italian, Bosnian/Croatian/Serbian, Hebrew, Chinese and more) </w:t>
      </w:r>
      <w:del w:id="99" w:author="thomas bever" w:date="2015-05-31T13:51:00Z">
        <w:r w:rsidRPr="00483E99" w:rsidDel="00483E99">
          <w:rPr>
            <w:rFonts w:ascii="Times New Roman" w:eastAsia="ＭＳ Ｐゴシック" w:hAnsi="Times New Roman" w:cs="ＭＳ Ｐゴシック"/>
            <w:b w:val="0"/>
            <w:color w:val="C0504D" w:themeColor="accent2"/>
            <w:kern w:val="24"/>
            <w:sz w:val="24"/>
            <w:rPrChange w:id="100" w:author="thomas bever" w:date="2015-05-31T13:50:00Z">
              <w:rPr>
                <w:rFonts w:ascii="Times New Roman" w:eastAsia="ＭＳ Ｐゴシック" w:hAnsi="Times New Roman" w:cs="ＭＳ Ｐゴシック"/>
                <w:color w:val="C0504D" w:themeColor="accent2"/>
                <w:kern w:val="24"/>
                <w:sz w:val="24"/>
              </w:rPr>
            </w:rPrChange>
          </w:rPr>
          <w:delText xml:space="preserve">are to be found </w:delText>
        </w:r>
      </w:del>
      <w:r w:rsidRPr="00483E99">
        <w:rPr>
          <w:rFonts w:ascii="Times New Roman" w:eastAsia="ＭＳ Ｐゴシック" w:hAnsi="Times New Roman" w:cs="ＭＳ Ｐゴシック"/>
          <w:b w:val="0"/>
          <w:color w:val="C0504D" w:themeColor="accent2"/>
          <w:kern w:val="24"/>
          <w:sz w:val="24"/>
          <w:rPrChange w:id="101" w:author="thomas bever" w:date="2015-05-31T13:50:00Z">
            <w:rPr>
              <w:rFonts w:ascii="Times New Roman" w:eastAsia="ＭＳ Ｐゴシック" w:hAnsi="Times New Roman" w:cs="ＭＳ Ｐゴシック"/>
              <w:color w:val="C0504D" w:themeColor="accent2"/>
              <w:kern w:val="24"/>
              <w:sz w:val="24"/>
            </w:rPr>
          </w:rPrChange>
        </w:rPr>
        <w:t>in the 4 collective volumes on the structure of the left periphery</w:t>
      </w:r>
      <w:ins w:id="102" w:author="thomas bever" w:date="2015-05-31T13:51:00Z">
        <w:r w:rsidR="00483E99">
          <w:rPr>
            <w:rFonts w:ascii="Times New Roman" w:eastAsia="ＭＳ Ｐゴシック" w:hAnsi="Times New Roman" w:cs="ＭＳ Ｐゴシック"/>
            <w:b w:val="0"/>
            <w:color w:val="C0504D" w:themeColor="accent2"/>
            <w:kern w:val="24"/>
            <w:sz w:val="24"/>
          </w:rPr>
          <w:t xml:space="preserve">, suggesting that this ordering is universal. </w:t>
        </w:r>
      </w:ins>
      <w:del w:id="103" w:author="thomas bever" w:date="2015-05-31T13:51:00Z">
        <w:r w:rsidR="006F42B6" w:rsidRPr="00483E99" w:rsidDel="00483E99">
          <w:rPr>
            <w:rFonts w:ascii="Times New Roman" w:eastAsia="ＭＳ Ｐゴシック" w:hAnsi="Times New Roman" w:cs="ＭＳ Ｐゴシック"/>
            <w:b w:val="0"/>
            <w:color w:val="C0504D" w:themeColor="accent2"/>
            <w:kern w:val="24"/>
            <w:sz w:val="24"/>
            <w:rPrChange w:id="104" w:author="thomas bever" w:date="2015-05-31T13:50:00Z">
              <w:rPr>
                <w:rFonts w:ascii="Times New Roman" w:eastAsia="ＭＳ Ｐゴシック" w:hAnsi="Times New Roman" w:cs="ＭＳ Ｐゴシック"/>
                <w:color w:val="C0504D" w:themeColor="accent2"/>
                <w:kern w:val="24"/>
                <w:sz w:val="24"/>
              </w:rPr>
            </w:rPrChange>
          </w:rPr>
          <w:delText>.</w:delText>
        </w:r>
      </w:del>
      <w:r w:rsidR="006F42B6" w:rsidRPr="00483E99">
        <w:rPr>
          <w:rFonts w:ascii="Times New Roman" w:eastAsia="ＭＳ Ｐゴシック" w:hAnsi="Times New Roman" w:cs="ＭＳ Ｐゴシック"/>
          <w:b w:val="0"/>
          <w:color w:val="C0504D" w:themeColor="accent2"/>
          <w:kern w:val="24"/>
          <w:sz w:val="24"/>
          <w:rPrChange w:id="105" w:author="thomas bever" w:date="2015-05-31T13:50:00Z">
            <w:rPr>
              <w:rFonts w:ascii="Times New Roman" w:eastAsia="ＭＳ Ｐゴシック" w:hAnsi="Times New Roman" w:cs="ＭＳ Ｐゴシック"/>
              <w:color w:val="C0504D" w:themeColor="accent2"/>
              <w:kern w:val="24"/>
              <w:sz w:val="24"/>
            </w:rPr>
          </w:rPrChange>
        </w:rPr>
        <w:t xml:space="preserve"> Explanations based on statis</w:t>
      </w:r>
      <w:r w:rsidRPr="00483E99">
        <w:rPr>
          <w:rFonts w:ascii="Times New Roman" w:eastAsia="ＭＳ Ｐゴシック" w:hAnsi="Times New Roman" w:cs="ＭＳ Ｐゴシック"/>
          <w:b w:val="0"/>
          <w:color w:val="C0504D" w:themeColor="accent2"/>
          <w:kern w:val="24"/>
          <w:sz w:val="24"/>
          <w:rPrChange w:id="106" w:author="thomas bever" w:date="2015-05-31T13:50:00Z">
            <w:rPr>
              <w:rFonts w:ascii="Times New Roman" w:eastAsia="ＭＳ Ｐゴシック" w:hAnsi="Times New Roman" w:cs="ＭＳ Ｐゴシック"/>
              <w:color w:val="C0504D" w:themeColor="accent2"/>
              <w:kern w:val="24"/>
              <w:sz w:val="24"/>
            </w:rPr>
          </w:rPrChange>
        </w:rPr>
        <w:t>tical regularity, general cognition, pure logic or social conve</w:t>
      </w:r>
      <w:r w:rsidR="006F42B6" w:rsidRPr="00483E99">
        <w:rPr>
          <w:rFonts w:ascii="Times New Roman" w:eastAsia="ＭＳ Ｐゴシック" w:hAnsi="Times New Roman" w:cs="ＭＳ Ｐゴシック"/>
          <w:b w:val="0"/>
          <w:color w:val="C0504D" w:themeColor="accent2"/>
          <w:kern w:val="24"/>
          <w:sz w:val="24"/>
          <w:rPrChange w:id="107" w:author="thomas bever" w:date="2015-05-31T13:50:00Z">
            <w:rPr>
              <w:rFonts w:ascii="Times New Roman" w:eastAsia="ＭＳ Ｐゴシック" w:hAnsi="Times New Roman" w:cs="ＭＳ Ｐゴシック"/>
              <w:color w:val="C0504D" w:themeColor="accent2"/>
              <w:kern w:val="24"/>
              <w:sz w:val="24"/>
            </w:rPr>
          </w:rPrChange>
        </w:rPr>
        <w:t>n</w:t>
      </w:r>
      <w:r w:rsidRPr="00483E99">
        <w:rPr>
          <w:rFonts w:ascii="Times New Roman" w:eastAsia="ＭＳ Ｐゴシック" w:hAnsi="Times New Roman" w:cs="ＭＳ Ｐゴシック"/>
          <w:b w:val="0"/>
          <w:color w:val="C0504D" w:themeColor="accent2"/>
          <w:kern w:val="24"/>
          <w:sz w:val="24"/>
          <w:rPrChange w:id="108" w:author="thomas bever" w:date="2015-05-31T13:50:00Z">
            <w:rPr>
              <w:rFonts w:ascii="Times New Roman" w:eastAsia="ＭＳ Ｐゴシック" w:hAnsi="Times New Roman" w:cs="ＭＳ Ｐゴシック"/>
              <w:color w:val="C0504D" w:themeColor="accent2"/>
              <w:kern w:val="24"/>
              <w:sz w:val="24"/>
            </w:rPr>
          </w:rPrChange>
        </w:rPr>
        <w:t>tions appear utterly implausible</w:t>
      </w:r>
      <w:r>
        <w:rPr>
          <w:rFonts w:ascii="Times New Roman" w:eastAsia="ＭＳ Ｐゴシック" w:hAnsi="Times New Roman" w:cs="ＭＳ Ｐゴシック"/>
          <w:color w:val="C0504D" w:themeColor="accent2"/>
          <w:kern w:val="24"/>
          <w:sz w:val="24"/>
        </w:rPr>
        <w:t>.</w:t>
      </w:r>
      <w:ins w:id="109" w:author="thomas bever" w:date="2015-05-31T13:49:00Z">
        <w:r w:rsidR="00483E99">
          <w:rPr>
            <w:rFonts w:ascii="Times New Roman" w:eastAsia="ＭＳ Ｐゴシック" w:hAnsi="Times New Roman" w:cs="ＭＳ Ｐゴシック"/>
            <w:color w:val="C0504D" w:themeColor="accent2"/>
            <w:kern w:val="24"/>
            <w:sz w:val="24"/>
          </w:rPr>
          <w:t xml:space="preserve">  </w:t>
        </w:r>
      </w:ins>
      <w:moveToRangeStart w:id="110" w:author="thomas bever" w:date="2015-05-31T13:49:00Z" w:name="move294699497"/>
      <w:moveTo w:id="111" w:author="thomas bever" w:date="2015-05-31T13:49:00Z">
        <w:r w:rsidR="00483E99">
          <w:rPr>
            <w:rFonts w:ascii="Times New Roman" w:eastAsia="ＭＳ Ｐゴシック" w:hAnsi="Times New Roman" w:cs="Times New Roman"/>
            <w:b w:val="0"/>
            <w:color w:val="000000" w:themeColor="text1"/>
            <w:sz w:val="24"/>
          </w:rPr>
          <w:t>In short, this amounts to th</w:t>
        </w:r>
        <w:r w:rsidR="00483E99" w:rsidRPr="00771DEC">
          <w:rPr>
            <w:rFonts w:ascii="Times New Roman" w:eastAsia="ＭＳ Ｐゴシック" w:hAnsi="Times New Roman" w:cs="Times New Roman"/>
            <w:b w:val="0"/>
            <w:color w:val="000000" w:themeColor="text1"/>
            <w:sz w:val="24"/>
          </w:rPr>
          <w:t xml:space="preserve">e </w:t>
        </w:r>
        <w:r w:rsidR="00483E99" w:rsidRPr="00771DEC">
          <w:rPr>
            <w:rFonts w:ascii="Times New Roman" w:eastAsia="ＭＳ Ｐゴシック" w:hAnsi="Times New Roman" w:cs="Times New Roman"/>
            <w:b w:val="0"/>
            <w:color w:val="000000" w:themeColor="text1"/>
            <w:sz w:val="24"/>
          </w:rPr>
          <w:t xml:space="preserve">recognition </w:t>
        </w:r>
        <w:r w:rsidR="00483E99" w:rsidRPr="00771DEC">
          <w:rPr>
            <w:rFonts w:ascii="Times New Roman" w:eastAsia="ＭＳ Ｐゴシック" w:hAnsi="Times New Roman" w:cs="Times New Roman"/>
            <w:b w:val="0"/>
            <w:color w:val="000000" w:themeColor="text1"/>
            <w:sz w:val="24"/>
          </w:rPr>
          <w:t xml:space="preserve">that the various classes of adverbs (more accurately, </w:t>
        </w:r>
        <w:proofErr w:type="spellStart"/>
        <w:r w:rsidR="00483E99" w:rsidRPr="00771DEC">
          <w:rPr>
            <w:rFonts w:ascii="Times New Roman" w:eastAsia="ＭＳ Ｐゴシック" w:hAnsi="Times New Roman" w:cs="Times New Roman"/>
            <w:b w:val="0"/>
            <w:color w:val="000000" w:themeColor="text1"/>
            <w:sz w:val="24"/>
          </w:rPr>
          <w:t>AdvPs</w:t>
        </w:r>
        <w:proofErr w:type="spellEnd"/>
        <w:r w:rsidR="00483E99" w:rsidRPr="00771DEC">
          <w:rPr>
            <w:rFonts w:ascii="Times New Roman" w:eastAsia="ＭＳ Ｐゴシック" w:hAnsi="Times New Roman" w:cs="Times New Roman"/>
            <w:b w:val="0"/>
            <w:color w:val="000000" w:themeColor="text1"/>
            <w:sz w:val="24"/>
          </w:rPr>
          <w:t xml:space="preserve">) are ordered among each other in </w:t>
        </w:r>
        <w:del w:id="112" w:author="thomas bever" w:date="2015-05-31T13:49:00Z">
          <w:r w:rsidR="00483E99" w:rsidRPr="00771DEC" w:rsidDel="00483E99">
            <w:rPr>
              <w:rFonts w:ascii="Times New Roman" w:eastAsia="ＭＳ Ｐゴシック" w:hAnsi="Times New Roman" w:cs="Times New Roman"/>
              <w:b w:val="0"/>
              <w:color w:val="000000" w:themeColor="text1"/>
              <w:sz w:val="24"/>
            </w:rPr>
            <w:delText>a syntactic</w:delText>
          </w:r>
        </w:del>
      </w:moveTo>
      <w:ins w:id="113" w:author="thomas bever" w:date="2015-05-31T13:49:00Z">
        <w:r w:rsidR="00483E99">
          <w:rPr>
            <w:rFonts w:ascii="Times New Roman" w:eastAsia="ＭＳ Ｐゴシック" w:hAnsi="Times New Roman" w:cs="Times New Roman"/>
            <w:b w:val="0"/>
            <w:color w:val="000000" w:themeColor="text1"/>
            <w:sz w:val="24"/>
          </w:rPr>
          <w:t>an ordering</w:t>
        </w:r>
      </w:ins>
      <w:moveTo w:id="114" w:author="thomas bever" w:date="2015-05-31T13:49:00Z">
        <w:r w:rsidR="00483E99" w:rsidRPr="00771DEC">
          <w:rPr>
            <w:rFonts w:ascii="Times New Roman" w:eastAsia="ＭＳ Ｐゴシック" w:hAnsi="Times New Roman" w:cs="Times New Roman"/>
            <w:b w:val="0"/>
            <w:color w:val="000000" w:themeColor="text1"/>
            <w:sz w:val="24"/>
          </w:rPr>
          <w:t xml:space="preserve"> hierarchy, </w:t>
        </w:r>
        <w:r w:rsidR="00483E99" w:rsidRPr="00771DEC">
          <w:rPr>
            <w:rFonts w:ascii="Times New Roman" w:eastAsia="ＭＳ Ｐゴシック" w:hAnsi="Times New Roman" w:cs="Times New Roman"/>
            <w:b w:val="0"/>
            <w:color w:val="000000" w:themeColor="text1"/>
            <w:sz w:val="24"/>
          </w:rPr>
          <w:t xml:space="preserve">and </w:t>
        </w:r>
        <w:r w:rsidR="00483E99" w:rsidRPr="00771DEC">
          <w:rPr>
            <w:rFonts w:ascii="Times New Roman" w:eastAsia="ＭＳ Ｐゴシック" w:hAnsi="Times New Roman" w:cs="Times New Roman"/>
            <w:b w:val="0"/>
            <w:color w:val="000000" w:themeColor="text1"/>
            <w:sz w:val="24"/>
          </w:rPr>
          <w:t xml:space="preserve">that this hierarchy turns out to match exactly the </w:t>
        </w:r>
      </w:moveTo>
      <w:ins w:id="115" w:author="thomas bever" w:date="2015-05-31T13:50:00Z">
        <w:r w:rsidR="00483E99">
          <w:rPr>
            <w:rFonts w:ascii="Times New Roman" w:eastAsia="ＭＳ Ｐゴシック" w:hAnsi="Times New Roman" w:cs="Times New Roman"/>
            <w:b w:val="0"/>
            <w:color w:val="000000" w:themeColor="text1"/>
            <w:sz w:val="24"/>
          </w:rPr>
          <w:t xml:space="preserve">syntactic </w:t>
        </w:r>
      </w:ins>
      <w:moveTo w:id="116" w:author="thomas bever" w:date="2015-05-31T13:49:00Z">
        <w:r w:rsidR="00483E99" w:rsidRPr="00771DEC">
          <w:rPr>
            <w:rFonts w:ascii="Times New Roman" w:eastAsia="ＭＳ Ｐゴシック" w:hAnsi="Times New Roman" w:cs="Times New Roman"/>
            <w:b w:val="0"/>
            <w:color w:val="000000" w:themeColor="text1"/>
            <w:sz w:val="24"/>
          </w:rPr>
          <w:t>hierarchy of Mood, Tense, Modality, Aspect and Voice heads</w:t>
        </w:r>
        <w:r w:rsidR="00483E99">
          <w:rPr>
            <w:rFonts w:ascii="Times New Roman" w:eastAsia="ＭＳ Ｐゴシック" w:hAnsi="Times New Roman" w:cs="Times New Roman"/>
            <w:b w:val="0"/>
            <w:color w:val="000000" w:themeColor="text1"/>
            <w:sz w:val="24"/>
          </w:rPr>
          <w:t>.</w:t>
        </w:r>
      </w:moveTo>
    </w:p>
    <w:moveToRangeEnd w:id="110"/>
    <w:p w14:paraId="1B0AC12F" w14:textId="77777777" w:rsidR="00D5502D" w:rsidRPr="00D5502D" w:rsidDel="00483E99" w:rsidRDefault="00D5502D" w:rsidP="00D5502D">
      <w:pPr>
        <w:pStyle w:val="NormalWeb"/>
        <w:spacing w:before="0" w:beforeAutospacing="0" w:after="0" w:afterAutospacing="0"/>
        <w:textAlignment w:val="baseline"/>
        <w:rPr>
          <w:del w:id="117" w:author="thomas bever" w:date="2015-05-31T13:49:00Z"/>
          <w:color w:val="C0504D" w:themeColor="accent2"/>
          <w:sz w:val="24"/>
          <w:szCs w:val="24"/>
        </w:rPr>
      </w:pPr>
    </w:p>
    <w:p w14:paraId="06A1E153" w14:textId="77777777" w:rsidR="00D5502D" w:rsidRPr="00D5502D" w:rsidRDefault="00D5502D" w:rsidP="00483E99">
      <w:pPr>
        <w:pStyle w:val="NormalWeb"/>
        <w:spacing w:before="0" w:beforeAutospacing="0" w:after="0" w:afterAutospacing="0"/>
        <w:textAlignment w:val="baseline"/>
        <w:pPrChange w:id="118" w:author="thomas bever" w:date="2015-05-31T13:49:00Z">
          <w:pPr>
            <w:spacing w:line="192" w:lineRule="auto"/>
            <w:ind w:left="720"/>
            <w:textAlignment w:val="baseline"/>
          </w:pPr>
        </w:pPrChange>
      </w:pPr>
    </w:p>
    <w:p w14:paraId="0B4DD7F1" w14:textId="77777777" w:rsidR="00D5502D" w:rsidRPr="00D5502D" w:rsidDel="00483E99" w:rsidRDefault="00483E99" w:rsidP="00483E99">
      <w:pPr>
        <w:tabs>
          <w:tab w:val="left" w:pos="2200"/>
        </w:tabs>
        <w:spacing w:line="192" w:lineRule="auto"/>
        <w:textAlignment w:val="baseline"/>
        <w:rPr>
          <w:del w:id="119" w:author="thomas bever" w:date="2015-05-31T13:49:00Z"/>
          <w:rFonts w:ascii="Times New Roman" w:eastAsia="ＭＳ Ｐゴシック" w:hAnsi="Times New Roman" w:cs="Times New Roman"/>
          <w:b w:val="0"/>
          <w:color w:val="C0504D" w:themeColor="accent2"/>
          <w:sz w:val="24"/>
        </w:rPr>
        <w:pPrChange w:id="120" w:author="thomas bever" w:date="2015-05-31T13:49:00Z">
          <w:pPr>
            <w:tabs>
              <w:tab w:val="left" w:pos="2200"/>
            </w:tabs>
            <w:spacing w:line="192" w:lineRule="auto"/>
            <w:ind w:left="720"/>
            <w:textAlignment w:val="baseline"/>
          </w:pPr>
        </w:pPrChange>
      </w:pPr>
      <w:ins w:id="121" w:author="thomas bever" w:date="2015-05-31T13:52:00Z">
        <w:r>
          <w:rPr>
            <w:rFonts w:ascii="Times New Roman" w:eastAsia="ＭＳ Ｐゴシック" w:hAnsi="Times New Roman" w:cs="Times New Roman"/>
            <w:b w:val="0"/>
            <w:color w:val="C0504D" w:themeColor="accent2"/>
            <w:sz w:val="24"/>
          </w:rPr>
          <w:t>(</w:t>
        </w:r>
      </w:ins>
      <w:del w:id="122" w:author="thomas bever" w:date="2015-05-31T13:49:00Z">
        <w:r w:rsidR="00D5502D" w:rsidDel="00483E99">
          <w:rPr>
            <w:rFonts w:ascii="Times New Roman" w:eastAsia="ＭＳ Ｐゴシック" w:hAnsi="Times New Roman" w:cs="Times New Roman"/>
            <w:b w:val="0"/>
            <w:color w:val="C0504D" w:themeColor="accent2"/>
            <w:sz w:val="24"/>
          </w:rPr>
          <w:tab/>
        </w:r>
      </w:del>
    </w:p>
    <w:p w14:paraId="4461E129" w14:textId="77777777" w:rsidR="006F42B6" w:rsidDel="00483E99" w:rsidRDefault="00771DEC" w:rsidP="00483E99">
      <w:pPr>
        <w:tabs>
          <w:tab w:val="left" w:pos="2200"/>
        </w:tabs>
        <w:spacing w:line="192" w:lineRule="auto"/>
        <w:textAlignment w:val="baseline"/>
        <w:rPr>
          <w:del w:id="123" w:author="thomas bever" w:date="2015-05-31T13:52:00Z"/>
          <w:rFonts w:ascii="Times New Roman" w:eastAsia="ＭＳ Ｐゴシック" w:hAnsi="Times New Roman" w:cs="Times New Roman"/>
          <w:b w:val="0"/>
          <w:color w:val="000000" w:themeColor="text1"/>
          <w:sz w:val="24"/>
        </w:rPr>
        <w:pPrChange w:id="124" w:author="thomas bever" w:date="2015-05-31T13:52:00Z">
          <w:pPr>
            <w:spacing w:line="192" w:lineRule="auto"/>
            <w:ind w:left="720"/>
            <w:textAlignment w:val="baseline"/>
          </w:pPr>
        </w:pPrChange>
      </w:pPr>
      <w:moveFromRangeStart w:id="125" w:author="thomas bever" w:date="2015-05-31T13:49:00Z" w:name="move294699497"/>
      <w:moveFrom w:id="126" w:author="thomas bever" w:date="2015-05-31T13:49:00Z">
        <w:r w:rsidDel="00483E99">
          <w:rPr>
            <w:rFonts w:ascii="Times New Roman" w:eastAsia="ＭＳ Ｐゴシック" w:hAnsi="Times New Roman" w:cs="Times New Roman"/>
            <w:b w:val="0"/>
            <w:color w:val="000000" w:themeColor="text1"/>
            <w:sz w:val="24"/>
          </w:rPr>
          <w:t>In short, this amounts to th</w:t>
        </w:r>
        <w:r w:rsidRPr="00771DEC" w:rsidDel="00483E99">
          <w:rPr>
            <w:rFonts w:ascii="Times New Roman" w:eastAsia="ＭＳ Ｐゴシック" w:hAnsi="Times New Roman" w:cs="Times New Roman"/>
            <w:b w:val="0"/>
            <w:color w:val="000000" w:themeColor="text1"/>
            <w:sz w:val="24"/>
          </w:rPr>
          <w:t xml:space="preserve">e </w:t>
        </w:r>
        <w:r w:rsidRPr="00771DEC" w:rsidDel="00483E99">
          <w:rPr>
            <w:rFonts w:ascii="Times New Roman" w:eastAsia="ＭＳ Ｐゴシック" w:hAnsi="Times New Roman" w:cs="Times New Roman"/>
            <w:b w:val="0"/>
            <w:color w:val="000000" w:themeColor="text1"/>
            <w:sz w:val="24"/>
          </w:rPr>
          <w:t xml:space="preserve">recognition </w:t>
        </w:r>
        <w:r w:rsidRPr="00771DEC" w:rsidDel="00483E99">
          <w:rPr>
            <w:rFonts w:ascii="Times New Roman" w:eastAsia="ＭＳ Ｐゴシック" w:hAnsi="Times New Roman" w:cs="Times New Roman"/>
            <w:b w:val="0"/>
            <w:color w:val="000000" w:themeColor="text1"/>
            <w:sz w:val="24"/>
          </w:rPr>
          <w:t xml:space="preserve">that the various classes of adverbs (more accurately, </w:t>
        </w:r>
        <w:r w:rsidRPr="00771DEC" w:rsidDel="00483E99">
          <w:rPr>
            <w:rFonts w:ascii="Times New Roman" w:eastAsia="ＭＳ Ｐゴシック" w:hAnsi="Times New Roman" w:cs="Times New Roman"/>
            <w:b w:val="0"/>
            <w:color w:val="000000" w:themeColor="text1"/>
            <w:sz w:val="24"/>
          </w:rPr>
          <w:t>AdvPs</w:t>
        </w:r>
        <w:r w:rsidRPr="00771DEC" w:rsidDel="00483E99">
          <w:rPr>
            <w:rFonts w:ascii="Times New Roman" w:eastAsia="ＭＳ Ｐゴシック" w:hAnsi="Times New Roman" w:cs="Times New Roman"/>
            <w:b w:val="0"/>
            <w:color w:val="000000" w:themeColor="text1"/>
            <w:sz w:val="24"/>
          </w:rPr>
          <w:t xml:space="preserve">) are ordered among each other in a syntactic hierarchy, </w:t>
        </w:r>
        <w:r w:rsidRPr="00771DEC" w:rsidDel="00483E99">
          <w:rPr>
            <w:rFonts w:ascii="Times New Roman" w:eastAsia="ＭＳ Ｐゴシック" w:hAnsi="Times New Roman" w:cs="Times New Roman"/>
            <w:b w:val="0"/>
            <w:color w:val="000000" w:themeColor="text1"/>
            <w:sz w:val="24"/>
          </w:rPr>
          <w:t xml:space="preserve">and </w:t>
        </w:r>
        <w:r w:rsidRPr="00771DEC" w:rsidDel="00483E99">
          <w:rPr>
            <w:rFonts w:ascii="Times New Roman" w:eastAsia="ＭＳ Ｐゴシック" w:hAnsi="Times New Roman" w:cs="Times New Roman"/>
            <w:b w:val="0"/>
            <w:color w:val="000000" w:themeColor="text1"/>
            <w:sz w:val="24"/>
          </w:rPr>
          <w:t>that this hierarchy turns out to match exactly the hierarchy of Mood, Tense, Modality, Aspect and Voice heads</w:t>
        </w:r>
        <w:r w:rsidDel="00483E99">
          <w:rPr>
            <w:rFonts w:ascii="Times New Roman" w:eastAsia="ＭＳ Ｐゴシック" w:hAnsi="Times New Roman" w:cs="Times New Roman"/>
            <w:b w:val="0"/>
            <w:color w:val="000000" w:themeColor="text1"/>
            <w:sz w:val="24"/>
          </w:rPr>
          <w:t>.</w:t>
        </w:r>
      </w:moveFrom>
      <w:ins w:id="127" w:author="thomas bever" w:date="2015-05-31T13:52:00Z">
        <w:r w:rsidR="00483E99">
          <w:rPr>
            <w:rFonts w:ascii="Times New Roman" w:hAnsi="Times New Roman"/>
            <w:b w:val="0"/>
            <w:sz w:val="24"/>
          </w:rPr>
          <w:t xml:space="preserve">c) </w:t>
        </w:r>
      </w:ins>
    </w:p>
    <w:moveFromRangeEnd w:id="125"/>
    <w:p w14:paraId="7A07CCF7" w14:textId="77777777" w:rsidR="006F42B6" w:rsidRDefault="006F42B6" w:rsidP="00483E99">
      <w:pPr>
        <w:spacing w:line="192" w:lineRule="auto"/>
        <w:textAlignment w:val="baseline"/>
        <w:rPr>
          <w:rFonts w:ascii="Times New Roman" w:hAnsi="Times New Roman"/>
          <w:b w:val="0"/>
          <w:sz w:val="24"/>
        </w:rPr>
        <w:pPrChange w:id="128" w:author="thomas bever" w:date="2015-05-31T13:52:00Z">
          <w:pPr>
            <w:spacing w:line="192" w:lineRule="auto"/>
            <w:ind w:left="720"/>
            <w:textAlignment w:val="baseline"/>
          </w:pPr>
        </w:pPrChange>
      </w:pPr>
      <w:del w:id="129" w:author="thomas bever" w:date="2015-05-31T13:52:00Z">
        <w:r w:rsidRPr="006F42B6" w:rsidDel="00483E99">
          <w:rPr>
            <w:rFonts w:ascii="Times New Roman" w:hAnsi="Times New Roman"/>
            <w:b w:val="0"/>
            <w:color w:val="C0504D" w:themeColor="accent2"/>
            <w:sz w:val="24"/>
          </w:rPr>
          <w:delText>( C )</w:delText>
        </w:r>
        <w:r w:rsidDel="00483E99">
          <w:rPr>
            <w:rFonts w:ascii="Times New Roman" w:hAnsi="Times New Roman"/>
            <w:b w:val="0"/>
            <w:sz w:val="24"/>
          </w:rPr>
          <w:delText xml:space="preserve"> </w:delText>
        </w:r>
      </w:del>
      <w:r w:rsidRPr="006F42B6">
        <w:rPr>
          <w:rFonts w:ascii="Times New Roman" w:hAnsi="Times New Roman"/>
          <w:b w:val="0"/>
          <w:color w:val="C0504D" w:themeColor="accent2"/>
          <w:sz w:val="24"/>
        </w:rPr>
        <w:t>Scarcity of grammatical encoding</w:t>
      </w:r>
    </w:p>
    <w:p w14:paraId="184F0F3A" w14:textId="77777777" w:rsidR="00771DEC" w:rsidRPr="006F42B6" w:rsidRDefault="00771DEC" w:rsidP="00483E99">
      <w:pPr>
        <w:spacing w:line="192" w:lineRule="auto"/>
        <w:textAlignment w:val="baseline"/>
        <w:rPr>
          <w:rFonts w:ascii="Times New Roman" w:eastAsia="Times New Roman" w:hAnsi="Times New Roman" w:cs="Times New Roman"/>
          <w:b w:val="0"/>
          <w:color w:val="FF9966"/>
          <w:sz w:val="24"/>
        </w:rPr>
        <w:pPrChange w:id="130" w:author="thomas bever" w:date="2015-05-31T13:52:00Z">
          <w:pPr>
            <w:spacing w:line="192" w:lineRule="auto"/>
            <w:ind w:left="720"/>
            <w:textAlignment w:val="baseline"/>
          </w:pPr>
        </w:pPrChange>
      </w:pPr>
      <w:r>
        <w:rPr>
          <w:rFonts w:ascii="Times New Roman" w:hAnsi="Times New Roman"/>
          <w:b w:val="0"/>
          <w:sz w:val="24"/>
        </w:rPr>
        <w:t xml:space="preserve">It is </w:t>
      </w:r>
      <w:r w:rsidR="006F42B6" w:rsidRPr="006F42B6">
        <w:rPr>
          <w:rFonts w:ascii="Times New Roman" w:hAnsi="Times New Roman"/>
          <w:b w:val="0"/>
          <w:color w:val="C0504D" w:themeColor="accent2"/>
          <w:sz w:val="24"/>
        </w:rPr>
        <w:t>also</w:t>
      </w:r>
      <w:r w:rsidR="006F42B6">
        <w:rPr>
          <w:rFonts w:ascii="Times New Roman" w:hAnsi="Times New Roman"/>
          <w:b w:val="0"/>
          <w:sz w:val="24"/>
        </w:rPr>
        <w:t xml:space="preserve"> </w:t>
      </w:r>
      <w:r>
        <w:rPr>
          <w:rFonts w:ascii="Times New Roman" w:hAnsi="Times New Roman"/>
          <w:b w:val="0"/>
          <w:sz w:val="24"/>
        </w:rPr>
        <w:t xml:space="preserve">important to consider the arguments of Cinque (2013), who points out that “only a fraction of our cognitive concepts and distinctions seems to find </w:t>
      </w:r>
      <w:ins w:id="131" w:author="thomas bever" w:date="2015-05-31T13:53:00Z">
        <w:r w:rsidR="00483E99">
          <w:rPr>
            <w:rFonts w:ascii="Times New Roman" w:hAnsi="Times New Roman"/>
            <w:b w:val="0"/>
            <w:sz w:val="24"/>
          </w:rPr>
          <w:t>distinctive</w:t>
        </w:r>
      </w:ins>
      <w:del w:id="132" w:author="thomas bever" w:date="2015-05-31T13:52:00Z">
        <w:r w:rsidDel="00483E99">
          <w:rPr>
            <w:rFonts w:ascii="Times New Roman" w:hAnsi="Times New Roman"/>
            <w:b w:val="0"/>
            <w:sz w:val="24"/>
          </w:rPr>
          <w:delText>a</w:delText>
        </w:r>
      </w:del>
      <w:r>
        <w:rPr>
          <w:rFonts w:ascii="Times New Roman" w:hAnsi="Times New Roman"/>
          <w:b w:val="0"/>
          <w:sz w:val="24"/>
        </w:rPr>
        <w:t xml:space="preserve"> grammatical encoding in the languages of the world [...] in one of the closed classes of categories (affixes, particles, auxiliaries, prepositions, etc.) that belong to the functional rather than the substantive lexicon [...] Most cognitive concepts and distinctions do not find any such encoding. (Cinque 2013:1)”</w:t>
      </w:r>
    </w:p>
    <w:p w14:paraId="2C07E256" w14:textId="77777777" w:rsidR="00771DEC" w:rsidDel="00483E99" w:rsidRDefault="00771DEC" w:rsidP="00483E99">
      <w:pPr>
        <w:widowControl w:val="0"/>
        <w:autoSpaceDE w:val="0"/>
        <w:autoSpaceDN w:val="0"/>
        <w:adjustRightInd w:val="0"/>
        <w:spacing w:after="0"/>
        <w:rPr>
          <w:del w:id="133" w:author="thomas bever" w:date="2015-05-31T13:53:00Z"/>
          <w:rFonts w:ascii="Times New Roman" w:hAnsi="Times New Roman"/>
          <w:b w:val="0"/>
          <w:sz w:val="24"/>
        </w:rPr>
        <w:pPrChange w:id="134" w:author="thomas bever" w:date="2015-05-31T13:53:00Z">
          <w:pPr/>
        </w:pPrChange>
      </w:pPr>
      <w:r>
        <w:rPr>
          <w:rFonts w:ascii="Times New Roman" w:hAnsi="Times New Roman"/>
          <w:b w:val="0"/>
          <w:sz w:val="24"/>
        </w:rPr>
        <w:t xml:space="preserve">“Verbal projections in clauses grammatically encode (through affixes, particles, auxiliaries, etc.) </w:t>
      </w:r>
      <w:proofErr w:type="gramStart"/>
      <w:r>
        <w:rPr>
          <w:rFonts w:ascii="Times New Roman" w:hAnsi="Times New Roman"/>
          <w:b w:val="0"/>
          <w:sz w:val="24"/>
        </w:rPr>
        <w:t>distinctions</w:t>
      </w:r>
      <w:proofErr w:type="gramEnd"/>
      <w:r>
        <w:rPr>
          <w:rFonts w:ascii="Times New Roman" w:hAnsi="Times New Roman"/>
          <w:b w:val="0"/>
          <w:sz w:val="24"/>
        </w:rPr>
        <w:t xml:space="preserve"> relating to the internal and external temporal consistency of events (tense and aspect) and the speaker’s attitude toward the truth of the proposition (mood), but they are never found to encode such human cognitive universals as “shame”, “mourning”, “sexual taboos”, etc., nor otherwise cognitively significant concepts like “worry” “peril”, “fear”, “hunger”, “love”, “death”, “awe of god”, etc.” (2013:3-4)</w:t>
      </w:r>
    </w:p>
    <w:p w14:paraId="4582D4E9" w14:textId="77777777" w:rsidR="00483E99" w:rsidRDefault="00483E99" w:rsidP="00771DEC">
      <w:pPr>
        <w:widowControl w:val="0"/>
        <w:autoSpaceDE w:val="0"/>
        <w:autoSpaceDN w:val="0"/>
        <w:adjustRightInd w:val="0"/>
        <w:spacing w:after="0"/>
        <w:rPr>
          <w:ins w:id="135" w:author="thomas bever" w:date="2015-05-31T13:53:00Z"/>
          <w:rFonts w:ascii="Times New Roman" w:hAnsi="Times New Roman"/>
          <w:b w:val="0"/>
          <w:sz w:val="24"/>
        </w:rPr>
      </w:pPr>
    </w:p>
    <w:p w14:paraId="472EB60D" w14:textId="77777777" w:rsidR="006F42B6" w:rsidRDefault="00771DEC" w:rsidP="00483E99">
      <w:pPr>
        <w:widowControl w:val="0"/>
        <w:autoSpaceDE w:val="0"/>
        <w:autoSpaceDN w:val="0"/>
        <w:adjustRightInd w:val="0"/>
        <w:spacing w:after="0"/>
        <w:rPr>
          <w:rFonts w:ascii="Times New Roman" w:hAnsi="Times New Roman"/>
          <w:b w:val="0"/>
          <w:sz w:val="24"/>
        </w:rPr>
        <w:pPrChange w:id="136" w:author="thomas bever" w:date="2015-05-31T13:53:00Z">
          <w:pPr/>
        </w:pPrChange>
      </w:pPr>
      <w:r>
        <w:rPr>
          <w:rFonts w:ascii="Times New Roman" w:hAnsi="Times New Roman"/>
          <w:b w:val="0"/>
          <w:sz w:val="24"/>
        </w:rPr>
        <w:tab/>
      </w:r>
    </w:p>
    <w:p w14:paraId="660AEE88" w14:textId="77777777" w:rsidR="006F42B6" w:rsidRDefault="006F42B6" w:rsidP="00771DEC">
      <w:pPr>
        <w:rPr>
          <w:rFonts w:ascii="Times New Roman" w:hAnsi="Times New Roman"/>
          <w:b w:val="0"/>
          <w:sz w:val="24"/>
        </w:rPr>
      </w:pPr>
      <w:r w:rsidRPr="006F42B6">
        <w:rPr>
          <w:rFonts w:ascii="Times New Roman" w:hAnsi="Times New Roman"/>
          <w:b w:val="0"/>
          <w:color w:val="C0504D" w:themeColor="accent2"/>
          <w:sz w:val="24"/>
        </w:rPr>
        <w:t>(d)</w:t>
      </w:r>
      <w:r>
        <w:rPr>
          <w:rFonts w:ascii="Times New Roman" w:hAnsi="Times New Roman"/>
          <w:b w:val="0"/>
          <w:sz w:val="24"/>
        </w:rPr>
        <w:t xml:space="preserve"> </w:t>
      </w:r>
      <w:r w:rsidRPr="006F42B6">
        <w:rPr>
          <w:rFonts w:ascii="Times New Roman" w:hAnsi="Times New Roman"/>
          <w:b w:val="0"/>
          <w:color w:val="C0504D" w:themeColor="accent2"/>
          <w:sz w:val="24"/>
        </w:rPr>
        <w:t>Conceptually possible, but linguistically impossible word ordering.</w:t>
      </w:r>
    </w:p>
    <w:p w14:paraId="4C6DC121" w14:textId="77777777" w:rsidR="007650BE" w:rsidRPr="007650BE" w:rsidRDefault="00771DEC" w:rsidP="00771DEC">
      <w:pPr>
        <w:rPr>
          <w:rFonts w:ascii="Times New Roman" w:hAnsi="Times New Roman"/>
          <w:b w:val="0"/>
          <w:color w:val="C0504D" w:themeColor="accent2"/>
          <w:sz w:val="24"/>
        </w:rPr>
      </w:pPr>
      <w:r>
        <w:rPr>
          <w:rFonts w:ascii="Times New Roman" w:hAnsi="Times New Roman"/>
          <w:b w:val="0"/>
          <w:sz w:val="24"/>
        </w:rPr>
        <w:t>An even more severe problem arises from Cinque’s observation of universal ordering constraints, which make little sense from the point of view of cultural evolution of a learned system: “many potential orders are never found [...] which poses a puzzle for any culturally based account.” (Cinque 2013: 17)</w:t>
      </w:r>
      <w:r w:rsidR="007650BE">
        <w:rPr>
          <w:rFonts w:ascii="Times New Roman" w:hAnsi="Times New Roman"/>
          <w:b w:val="0"/>
          <w:color w:val="C0504D" w:themeColor="accent2"/>
          <w:sz w:val="24"/>
        </w:rPr>
        <w:t xml:space="preserve"> </w:t>
      </w:r>
    </w:p>
    <w:p w14:paraId="2996F425" w14:textId="77777777" w:rsidR="00767C12" w:rsidDel="00767C12" w:rsidRDefault="006F42B6" w:rsidP="000310B6">
      <w:pPr>
        <w:rPr>
          <w:del w:id="137" w:author="thomas bever" w:date="2015-05-31T13:57:00Z"/>
          <w:rFonts w:ascii="Times New Roman" w:hAnsi="Times New Roman"/>
          <w:b w:val="0"/>
          <w:color w:val="C0504D" w:themeColor="accent2"/>
          <w:sz w:val="24"/>
        </w:rPr>
      </w:pPr>
      <w:r w:rsidRPr="006F42B6">
        <w:rPr>
          <w:rFonts w:ascii="Times New Roman" w:hAnsi="Times New Roman"/>
          <w:b w:val="0"/>
          <w:color w:val="C0504D" w:themeColor="accent2"/>
          <w:sz w:val="24"/>
        </w:rPr>
        <w:t>DAVE 2 OR EXAMPLES OF REAL AND NEVER FOUND ORDERING</w:t>
      </w:r>
      <w:r>
        <w:rPr>
          <w:rFonts w:ascii="Times New Roman" w:hAnsi="Times New Roman"/>
          <w:b w:val="0"/>
          <w:color w:val="C0504D" w:themeColor="accent2"/>
          <w:sz w:val="24"/>
        </w:rPr>
        <w:t>S OF</w:t>
      </w:r>
      <w:r w:rsidRPr="006F42B6">
        <w:rPr>
          <w:rFonts w:ascii="Times New Roman" w:hAnsi="Times New Roman"/>
          <w:b w:val="0"/>
          <w:color w:val="C0504D" w:themeColor="accent2"/>
          <w:sz w:val="24"/>
        </w:rPr>
        <w:t xml:space="preserve"> DET NUM ADJ NOUN. RENDERED IN ENGLISH</w:t>
      </w:r>
    </w:p>
    <w:p w14:paraId="1F20EB29" w14:textId="77777777" w:rsidR="00767C12" w:rsidRPr="006F42B6" w:rsidRDefault="00767C12" w:rsidP="000310B6">
      <w:pPr>
        <w:rPr>
          <w:ins w:id="138" w:author="thomas bever" w:date="2015-05-31T14:00:00Z"/>
          <w:rFonts w:ascii="Times New Roman" w:hAnsi="Times New Roman"/>
          <w:b w:val="0"/>
          <w:color w:val="C0504D" w:themeColor="accent2"/>
          <w:sz w:val="24"/>
        </w:rPr>
      </w:pPr>
    </w:p>
    <w:p w14:paraId="4CEA54D1" w14:textId="77777777" w:rsidR="006F42B6" w:rsidRDefault="00767C12" w:rsidP="000310B6">
      <w:pPr>
        <w:rPr>
          <w:rFonts w:ascii="Times New Roman" w:hAnsi="Times New Roman"/>
          <w:b w:val="0"/>
          <w:color w:val="C0504D" w:themeColor="accent2"/>
          <w:sz w:val="24"/>
        </w:rPr>
      </w:pPr>
      <w:ins w:id="139" w:author="thomas bever" w:date="2015-05-31T14:01:00Z">
        <w:r>
          <w:rPr>
            <w:rFonts w:ascii="Times New Roman" w:hAnsi="Times New Roman"/>
            <w:b w:val="0"/>
            <w:color w:val="C0504D" w:themeColor="accent2"/>
            <w:sz w:val="24"/>
          </w:rPr>
          <w:t xml:space="preserve">2. </w:t>
        </w:r>
      </w:ins>
      <w:del w:id="140" w:author="thomas bever" w:date="2015-05-31T14:02:00Z">
        <w:r w:rsidR="006F42B6" w:rsidRPr="00050E99" w:rsidDel="00767C12">
          <w:rPr>
            <w:rFonts w:ascii="Times New Roman" w:hAnsi="Times New Roman"/>
            <w:b w:val="0"/>
            <w:color w:val="C0504D" w:themeColor="accent2"/>
            <w:sz w:val="24"/>
          </w:rPr>
          <w:delText>We can be very succinct also on point 2 (</w:delText>
        </w:r>
      </w:del>
      <w:ins w:id="141" w:author="thomas bever" w:date="2015-05-31T14:02:00Z">
        <w:r>
          <w:rPr>
            <w:rFonts w:ascii="Times New Roman" w:hAnsi="Times New Roman"/>
            <w:b w:val="0"/>
            <w:color w:val="C0504D" w:themeColor="accent2"/>
            <w:sz w:val="24"/>
          </w:rPr>
          <w:t xml:space="preserve">There are </w:t>
        </w:r>
      </w:ins>
      <w:r w:rsidR="006F42B6" w:rsidRPr="00050E99">
        <w:rPr>
          <w:rFonts w:ascii="Times New Roman" w:hAnsi="Times New Roman"/>
          <w:b w:val="0"/>
          <w:color w:val="C0504D" w:themeColor="accent2"/>
          <w:sz w:val="24"/>
        </w:rPr>
        <w:t>specific brain activation</w:t>
      </w:r>
      <w:ins w:id="142" w:author="thomas bever" w:date="2015-05-31T14:02:00Z">
        <w:r>
          <w:rPr>
            <w:rFonts w:ascii="Times New Roman" w:hAnsi="Times New Roman"/>
            <w:b w:val="0"/>
            <w:color w:val="C0504D" w:themeColor="accent2"/>
            <w:sz w:val="24"/>
          </w:rPr>
          <w:t xml:space="preserve"> patterns</w:t>
        </w:r>
      </w:ins>
      <w:del w:id="143" w:author="thomas bever" w:date="2015-05-31T14:02:00Z">
        <w:r w:rsidR="006F42B6" w:rsidRPr="00050E99" w:rsidDel="00767C12">
          <w:rPr>
            <w:rFonts w:ascii="Times New Roman" w:hAnsi="Times New Roman"/>
            <w:b w:val="0"/>
            <w:color w:val="C0504D" w:themeColor="accent2"/>
            <w:sz w:val="24"/>
          </w:rPr>
          <w:delText>s</w:delText>
        </w:r>
      </w:del>
      <w:r w:rsidR="006F42B6" w:rsidRPr="00050E99">
        <w:rPr>
          <w:rFonts w:ascii="Times New Roman" w:hAnsi="Times New Roman"/>
          <w:b w:val="0"/>
          <w:color w:val="C0504D" w:themeColor="accent2"/>
          <w:sz w:val="24"/>
        </w:rPr>
        <w:t xml:space="preserve"> for language</w:t>
      </w:r>
      <w:r w:rsidR="00050E99" w:rsidRPr="00050E99">
        <w:rPr>
          <w:rFonts w:ascii="Times New Roman" w:hAnsi="Times New Roman"/>
          <w:b w:val="0"/>
          <w:color w:val="C0504D" w:themeColor="accent2"/>
          <w:sz w:val="24"/>
        </w:rPr>
        <w:t>, different from bra</w:t>
      </w:r>
      <w:r w:rsidR="00050E99">
        <w:rPr>
          <w:rFonts w:ascii="Times New Roman" w:hAnsi="Times New Roman"/>
          <w:b w:val="0"/>
          <w:color w:val="C0504D" w:themeColor="accent2"/>
          <w:sz w:val="24"/>
        </w:rPr>
        <w:t>i</w:t>
      </w:r>
      <w:r w:rsidR="00050E99" w:rsidRPr="00050E99">
        <w:rPr>
          <w:rFonts w:ascii="Times New Roman" w:hAnsi="Times New Roman"/>
          <w:b w:val="0"/>
          <w:color w:val="C0504D" w:themeColor="accent2"/>
          <w:sz w:val="24"/>
        </w:rPr>
        <w:t>n activations for other cognitive processes</w:t>
      </w:r>
      <w:ins w:id="144" w:author="thomas bever" w:date="2015-05-31T14:02:00Z">
        <w:r>
          <w:rPr>
            <w:rFonts w:ascii="Times New Roman" w:hAnsi="Times New Roman"/>
            <w:b w:val="0"/>
            <w:color w:val="C0504D" w:themeColor="accent2"/>
            <w:sz w:val="24"/>
          </w:rPr>
          <w:t xml:space="preserve">.  </w:t>
        </w:r>
      </w:ins>
      <w:del w:id="145" w:author="thomas bever" w:date="2015-05-31T14:02:00Z">
        <w:r w:rsidR="00050E99" w:rsidRPr="00050E99" w:rsidDel="00767C12">
          <w:rPr>
            <w:rFonts w:ascii="Times New Roman" w:hAnsi="Times New Roman"/>
            <w:b w:val="0"/>
            <w:color w:val="C0504D" w:themeColor="accent2"/>
            <w:sz w:val="24"/>
          </w:rPr>
          <w:delText>)</w:delText>
        </w:r>
      </w:del>
      <w:r w:rsidR="00050E99">
        <w:rPr>
          <w:rFonts w:ascii="Times New Roman" w:hAnsi="Times New Roman"/>
          <w:b w:val="0"/>
          <w:color w:val="C0504D" w:themeColor="accent2"/>
          <w:sz w:val="24"/>
        </w:rPr>
        <w:t xml:space="preserve"> </w:t>
      </w:r>
    </w:p>
    <w:p w14:paraId="54C4B65C" w14:textId="77777777" w:rsidR="00050E99" w:rsidRDefault="00767C12" w:rsidP="000310B6">
      <w:pPr>
        <w:rPr>
          <w:rFonts w:ascii="Times New Roman" w:hAnsi="Times New Roman"/>
          <w:b w:val="0"/>
          <w:color w:val="C0504D" w:themeColor="accent2"/>
          <w:sz w:val="24"/>
        </w:rPr>
      </w:pPr>
      <w:ins w:id="146" w:author="thomas bever" w:date="2015-05-31T14:02:00Z">
        <w:r>
          <w:rPr>
            <w:rFonts w:ascii="Times New Roman" w:hAnsi="Times New Roman"/>
            <w:b w:val="0"/>
            <w:color w:val="C0504D" w:themeColor="accent2"/>
            <w:sz w:val="24"/>
          </w:rPr>
          <w:t xml:space="preserve">A cardinal example: </w:t>
        </w:r>
      </w:ins>
      <w:proofErr w:type="spellStart"/>
      <w:r w:rsidR="00050E99">
        <w:rPr>
          <w:rFonts w:ascii="Times New Roman" w:hAnsi="Times New Roman"/>
          <w:b w:val="0"/>
          <w:color w:val="C0504D" w:themeColor="accent2"/>
          <w:sz w:val="24"/>
        </w:rPr>
        <w:t>Musso</w:t>
      </w:r>
      <w:proofErr w:type="spellEnd"/>
      <w:r w:rsidR="00050E99">
        <w:rPr>
          <w:rFonts w:ascii="Times New Roman" w:hAnsi="Times New Roman"/>
          <w:b w:val="0"/>
          <w:color w:val="C0504D" w:themeColor="accent2"/>
          <w:sz w:val="24"/>
        </w:rPr>
        <w:t xml:space="preserve">, Moro et al. </w:t>
      </w:r>
      <w:r w:rsidR="00050E99">
        <w:rPr>
          <w:rFonts w:ascii="Times New Roman" w:hAnsi="Times New Roman"/>
          <w:b w:val="0"/>
          <w:color w:val="C0504D" w:themeColor="accent2"/>
          <w:sz w:val="24"/>
        </w:rPr>
        <w:fldChar w:fldCharType="begin"/>
      </w:r>
      <w:r w:rsidR="00050E99">
        <w:rPr>
          <w:rFonts w:ascii="Times New Roman" w:hAnsi="Times New Roman"/>
          <w:b w:val="0"/>
          <w:color w:val="C0504D" w:themeColor="accent2"/>
          <w:sz w:val="24"/>
        </w:rPr>
        <w:instrText xml:space="preserve"> ADDIN EN.CITE &lt;EndNote&gt;&lt;Cite&gt;&lt;Author&gt;Musso&lt;/Author&gt;&lt;Year&gt;2003&lt;/Year&gt;&lt;RecNum&gt;3494&lt;/RecNum&gt;&lt;DisplayText&gt;(Musso et al., 2003)&lt;/DisplayText&gt;&lt;record&gt;&lt;rec-number&gt;3494&lt;/rec-number&gt;&lt;foreign-keys&gt;&lt;key app="EN" db-id="rvr5deadta2vrmeafavxx9d15tsa5zzea5xe" timestamp="0"&gt;3494&lt;/key&gt;&lt;/foreign-keys&gt;&lt;ref-type name="Journal Article"&gt;17&lt;/ref-type&gt;&lt;contributors&gt;&lt;authors&gt;&lt;author&gt;Musso, Mariacristina&lt;/author&gt;&lt;author&gt;Moro, Andrea&lt;/author&gt;&lt;author&gt;Glauche, Volkman&lt;/author&gt;&lt;author&gt;Rijntjes, Michel&lt;/author&gt;&lt;author&gt;Reichenbach, Juergen&lt;/author&gt;&lt;author&gt;Buechel, Christisn&lt;/author&gt;&lt;author&gt;Weiller, Cornelius&lt;/author&gt;&lt;/authors&gt;&lt;/contributors&gt;&lt;titles&gt;&lt;title&gt;Broca&amp;apos;s area and the language instinct&lt;/title&gt;&lt;secondary-title&gt;Nature Neuroscience&lt;/secondary-title&gt;&lt;/titles&gt;&lt;pages&gt;774-781&lt;/pages&gt;&lt;volume&gt;6&lt;/volume&gt;&lt;number&gt;7&lt;/number&gt;&lt;dates&gt;&lt;year&gt;2003&lt;/year&gt;&lt;/dates&gt;&lt;urls&gt;&lt;/urls&gt;&lt;/record&gt;&lt;/Cite&gt;&lt;/EndNote&gt;</w:instrText>
      </w:r>
      <w:r w:rsidR="00050E99">
        <w:rPr>
          <w:rFonts w:ascii="Times New Roman" w:hAnsi="Times New Roman"/>
          <w:b w:val="0"/>
          <w:color w:val="C0504D" w:themeColor="accent2"/>
          <w:sz w:val="24"/>
        </w:rPr>
        <w:fldChar w:fldCharType="separate"/>
      </w:r>
      <w:r w:rsidR="00050E99">
        <w:rPr>
          <w:rFonts w:ascii="Times New Roman" w:hAnsi="Times New Roman"/>
          <w:b w:val="0"/>
          <w:noProof/>
          <w:color w:val="C0504D" w:themeColor="accent2"/>
          <w:sz w:val="24"/>
        </w:rPr>
        <w:t>(Musso et al., 2003)</w:t>
      </w:r>
      <w:r w:rsidR="00050E99">
        <w:rPr>
          <w:rFonts w:ascii="Times New Roman" w:hAnsi="Times New Roman"/>
          <w:b w:val="0"/>
          <w:color w:val="C0504D" w:themeColor="accent2"/>
          <w:sz w:val="24"/>
        </w:rPr>
        <w:fldChar w:fldCharType="end"/>
      </w:r>
      <w:r w:rsidR="00050E99">
        <w:rPr>
          <w:rFonts w:ascii="Times New Roman" w:hAnsi="Times New Roman"/>
          <w:b w:val="0"/>
          <w:color w:val="C0504D" w:themeColor="accent2"/>
          <w:sz w:val="24"/>
        </w:rPr>
        <w:t xml:space="preserve"> have shown activation of </w:t>
      </w:r>
      <w:proofErr w:type="spellStart"/>
      <w:r w:rsidR="00050E99">
        <w:rPr>
          <w:rFonts w:ascii="Times New Roman" w:hAnsi="Times New Roman"/>
          <w:b w:val="0"/>
          <w:color w:val="C0504D" w:themeColor="accent2"/>
          <w:sz w:val="24"/>
        </w:rPr>
        <w:t>Broca’s</w:t>
      </w:r>
      <w:proofErr w:type="spellEnd"/>
      <w:r w:rsidR="00050E99">
        <w:rPr>
          <w:rFonts w:ascii="Times New Roman" w:hAnsi="Times New Roman"/>
          <w:b w:val="0"/>
          <w:color w:val="C0504D" w:themeColor="accent2"/>
          <w:sz w:val="24"/>
        </w:rPr>
        <w:t xml:space="preserve"> region when subjects are checking the correct or incorrect applications of</w:t>
      </w:r>
      <w:ins w:id="147" w:author="thomas bever" w:date="2015-05-31T14:03:00Z">
        <w:r>
          <w:rPr>
            <w:rFonts w:ascii="Times New Roman" w:hAnsi="Times New Roman"/>
            <w:b w:val="0"/>
            <w:color w:val="C0504D" w:themeColor="accent2"/>
            <w:sz w:val="24"/>
          </w:rPr>
          <w:t xml:space="preserve"> just learned</w:t>
        </w:r>
      </w:ins>
      <w:r w:rsidR="00050E99">
        <w:rPr>
          <w:rFonts w:ascii="Times New Roman" w:hAnsi="Times New Roman"/>
          <w:b w:val="0"/>
          <w:color w:val="C0504D" w:themeColor="accent2"/>
          <w:sz w:val="24"/>
        </w:rPr>
        <w:t xml:space="preserve"> real grammars, but inactivation of that area when they check for correct or incorrect applications of arbitrary (in fact linguistically impossible) grammars. Logarithmically increasing activation of specific brain areas has been ascertained for real sentences and jabberwocky sentences as contrasted with word lists and number sequences </w:t>
      </w:r>
      <w:r w:rsidR="00050E99">
        <w:rPr>
          <w:rFonts w:ascii="Times New Roman" w:hAnsi="Times New Roman"/>
          <w:b w:val="0"/>
          <w:color w:val="C0504D" w:themeColor="accent2"/>
          <w:sz w:val="24"/>
        </w:rPr>
        <w:fldChar w:fldCharType="begin"/>
      </w:r>
      <w:r w:rsidR="00050E99">
        <w:rPr>
          <w:rFonts w:ascii="Times New Roman" w:hAnsi="Times New Roman"/>
          <w:b w:val="0"/>
          <w:color w:val="C0504D" w:themeColor="accent2"/>
          <w:sz w:val="24"/>
        </w:rPr>
        <w:instrText xml:space="preserve"> ADDIN EN.CITE &lt;EndNote&gt;&lt;Cite&gt;&lt;Author&gt;Pallier&lt;/Author&gt;&lt;Year&gt;2011&lt;/Year&gt;&lt;RecNum&gt;4321&lt;/RecNum&gt;&lt;DisplayText&gt;(Pallier, Devauchelle, &amp;amp; Dehaene, 2011; Perani et al., 1996)&lt;/DisplayText&gt;&lt;record&gt;&lt;rec-number&gt;4321&lt;/rec-number&gt;&lt;foreign-keys&gt;&lt;key app="EN" db-id="rvr5deadta2vrmeafavxx9d15tsa5zzea5xe" timestamp="0"&gt;4321&lt;/key&gt;&lt;/foreign-keys&gt;&lt;ref-type name="Journal Article"&gt;17&lt;/ref-type&gt;&lt;contributors&gt;&lt;authors&gt;&lt;author&gt;Pallier, Christophe&lt;/author&gt;&lt;author&gt;Devauchelle, Anne-Dominique&lt;/author&gt;&lt;author&gt;Dehaene, Stanislas&lt;/author&gt;&lt;/authors&gt;&lt;/contributors&gt;&lt;titles&gt;&lt;title&gt;Cortical representation of the constituent structure of sentences&lt;/title&gt;&lt;secondary-title&gt;Proceedings of the National Academy of Sciences&lt;/secondary-title&gt;&lt;/titles&gt;&lt;periodical&gt;&lt;full-title&gt;Proceedings of the National Academy of Sciences&lt;/full-title&gt;&lt;/periodical&gt;&lt;pages&gt;2522-2527&lt;/pages&gt;&lt;volume&gt;108&lt;/volume&gt;&lt;number&gt;6&lt;/number&gt;&lt;dates&gt;&lt;year&gt;2011&lt;/year&gt;&lt;/dates&gt;&lt;urls&gt;&lt;related-urls&gt;&lt;url&gt;http://www.pnas.org/content/108/6/2522.abstract&lt;/url&gt;&lt;/related-urls&gt;&lt;/urls&gt;&lt;/record&gt;&lt;/Cite&gt;&lt;Cite&gt;&lt;Author&gt;Perani&lt;/Author&gt;&lt;Year&gt;1996&lt;/Year&gt;&lt;RecNum&gt;4997&lt;/RecNum&gt;&lt;record&gt;&lt;rec-number&gt;4997&lt;/rec-number&gt;&lt;foreign-keys&gt;&lt;key app="EN" db-id="rvr5deadta2vrmeafavxx9d15tsa5zzea5xe" timestamp="1386712118"&gt;4997&lt;/key&gt;&lt;/foreign-keys&gt;&lt;ref-type name="Journal Article"&gt;17&lt;/ref-type&gt;&lt;contributors&gt;&lt;authors&gt;&lt;author&gt;Perani, Daniela&lt;/author&gt;&lt;author&gt;Dehaene, Stanislas&lt;/author&gt;&lt;author&gt;Grassi, Franco&lt;/author&gt;&lt;author&gt;Cohen, Laurent&lt;/author&gt;&lt;author&gt;Cappa, S. F.&lt;/author&gt;&lt;author&gt;Dupoux, Emmanuel&lt;/author&gt;&lt;author&gt;Fazio, Ferruccio&lt;/author&gt;&lt;author&gt;Mehler, Jacques&lt;/author&gt;&lt;/authors&gt;&lt;/contributors&gt;&lt;titles&gt;&lt;title&gt;Brain processing of native and foreign languages&lt;/title&gt;&lt;secondary-title&gt;NeuroReports&lt;/secondary-title&gt;&lt;/titles&gt;&lt;periodical&gt;&lt;full-title&gt;NeuroReports&lt;/full-title&gt;&lt;/periodical&gt;&lt;pages&gt;2439-2444&lt;/pages&gt;&lt;volume&gt;7&lt;/volume&gt;&lt;dates&gt;&lt;year&gt;1996&lt;/year&gt;&lt;/dates&gt;&lt;urls&gt;&lt;/urls&gt;&lt;/record&gt;&lt;/Cite&gt;&lt;/EndNote&gt;</w:instrText>
      </w:r>
      <w:r w:rsidR="00050E99">
        <w:rPr>
          <w:rFonts w:ascii="Times New Roman" w:hAnsi="Times New Roman"/>
          <w:b w:val="0"/>
          <w:color w:val="C0504D" w:themeColor="accent2"/>
          <w:sz w:val="24"/>
        </w:rPr>
        <w:fldChar w:fldCharType="separate"/>
      </w:r>
      <w:r w:rsidR="00050E99">
        <w:rPr>
          <w:rFonts w:ascii="Times New Roman" w:hAnsi="Times New Roman"/>
          <w:b w:val="0"/>
          <w:noProof/>
          <w:color w:val="C0504D" w:themeColor="accent2"/>
          <w:sz w:val="24"/>
        </w:rPr>
        <w:t>(Pallier, Devauchelle, &amp; Dehaene, 2011; Perani et al., 1996)</w:t>
      </w:r>
      <w:r w:rsidR="00050E99">
        <w:rPr>
          <w:rFonts w:ascii="Times New Roman" w:hAnsi="Times New Roman"/>
          <w:b w:val="0"/>
          <w:color w:val="C0504D" w:themeColor="accent2"/>
          <w:sz w:val="24"/>
        </w:rPr>
        <w:fldChar w:fldCharType="end"/>
      </w:r>
      <w:r w:rsidR="00050E99">
        <w:rPr>
          <w:rFonts w:ascii="Times New Roman" w:hAnsi="Times New Roman"/>
          <w:b w:val="0"/>
          <w:color w:val="C0504D" w:themeColor="accent2"/>
          <w:sz w:val="24"/>
        </w:rPr>
        <w:t xml:space="preserve">. </w:t>
      </w:r>
    </w:p>
    <w:p w14:paraId="1994B87F" w14:textId="77777777" w:rsidR="00050E99" w:rsidRDefault="00767C12" w:rsidP="000310B6">
      <w:pPr>
        <w:rPr>
          <w:ins w:id="148" w:author="thomas bever" w:date="2015-05-31T14:26:00Z"/>
          <w:rFonts w:ascii="Times New Roman" w:hAnsi="Times New Roman"/>
          <w:b w:val="0"/>
          <w:color w:val="C0504D" w:themeColor="accent2"/>
          <w:sz w:val="24"/>
        </w:rPr>
      </w:pPr>
      <w:ins w:id="149" w:author="thomas bever" w:date="2015-05-31T14:04:00Z">
        <w:r>
          <w:rPr>
            <w:rFonts w:ascii="Times New Roman" w:hAnsi="Times New Roman"/>
            <w:b w:val="0"/>
            <w:color w:val="C0504D" w:themeColor="accent2"/>
            <w:sz w:val="24"/>
          </w:rPr>
          <w:t xml:space="preserve">3. </w:t>
        </w:r>
      </w:ins>
      <w:ins w:id="150" w:author="thomas bever" w:date="2015-05-31T14:20:00Z">
        <w:r w:rsidR="004662E7">
          <w:rPr>
            <w:rFonts w:ascii="Times New Roman" w:hAnsi="Times New Roman"/>
            <w:b w:val="0"/>
            <w:color w:val="C0504D" w:themeColor="accent2"/>
            <w:sz w:val="24"/>
          </w:rPr>
          <w:t xml:space="preserve">There is </w:t>
        </w:r>
      </w:ins>
      <w:del w:id="151" w:author="thomas bever" w:date="2015-05-31T14:04:00Z">
        <w:r w:rsidR="00050E99" w:rsidDel="00767C12">
          <w:rPr>
            <w:rFonts w:ascii="Times New Roman" w:hAnsi="Times New Roman"/>
            <w:b w:val="0"/>
            <w:color w:val="C0504D" w:themeColor="accent2"/>
            <w:sz w:val="24"/>
          </w:rPr>
          <w:delText xml:space="preserve">On point 3, </w:delText>
        </w:r>
      </w:del>
      <w:r w:rsidR="00050E99">
        <w:rPr>
          <w:rFonts w:ascii="Times New Roman" w:hAnsi="Times New Roman"/>
          <w:b w:val="0"/>
          <w:color w:val="C0504D" w:themeColor="accent2"/>
          <w:sz w:val="24"/>
        </w:rPr>
        <w:t xml:space="preserve">a vast literature on various kinds of aphasias selectively bearing on specific kinds of syntactic forms (notably object relatives, object gaps and object clefts) and on selective losses of kinds of lexical elements (verbs but not nouns, nouns but not verbs, names of persons only, names of famous monuments only, names of Countries only and so on) </w:t>
      </w:r>
      <w:r w:rsidR="00050E99">
        <w:rPr>
          <w:rFonts w:ascii="Times New Roman" w:hAnsi="Times New Roman"/>
          <w:b w:val="0"/>
          <w:color w:val="C0504D" w:themeColor="accent2"/>
          <w:sz w:val="24"/>
        </w:rPr>
        <w:fldChar w:fldCharType="begin"/>
      </w:r>
      <w:r w:rsidR="00050E99">
        <w:rPr>
          <w:rFonts w:ascii="Times New Roman" w:hAnsi="Times New Roman"/>
          <w:b w:val="0"/>
          <w:color w:val="C0504D" w:themeColor="accent2"/>
          <w:sz w:val="24"/>
        </w:rPr>
        <w:instrText xml:space="preserve"> ADDIN EN.CITE &lt;EndNote&gt;&lt;Cite&gt;&lt;Author&gt;Semenza&lt;/Author&gt;&lt;Year&gt;1998&lt;/Year&gt;&lt;RecNum&gt;4432&lt;/RecNum&gt;&lt;DisplayText&gt;(Semenza, Zettin, &amp;amp; Borgo, 1998)&lt;/DisplayText&gt;&lt;record&gt;&lt;rec-number&gt;4432&lt;/rec-number&gt;&lt;foreign-keys&gt;&lt;key app="EN" db-id="rvr5deadta2vrmeafavxx9d15tsa5zzea5xe" timestamp="0"&gt;4432&lt;/key&gt;&lt;/foreign-keys&gt;&lt;ref-type name="Journal Article"&gt;17&lt;/ref-type&gt;&lt;contributors&gt;&lt;authors&gt;&lt;author&gt;Semenza, Carlo&lt;/author&gt;&lt;author&gt;Zettin, Marina&lt;/author&gt;&lt;author&gt;Borgo, Francesca&lt;/author&gt;&lt;/authors&gt;&lt;/contributors&gt;&lt;titles&gt;&lt;title&gt;Names and identification: An access problem&lt;/title&gt;&lt;secondary-title&gt;Neurocase&lt;/secondary-title&gt;&lt;/titles&gt;&lt;pages&gt;45-53&lt;/pages&gt;&lt;volume&gt;4&lt;/volume&gt;&lt;number&gt;1&lt;/number&gt;&lt;keywords&gt;&lt;keyword&gt;neuropsychological perspective on disorders in processing of proper names &amp;amp; faces &amp;amp; corresponding semantic information, male 25 yr old with brain damage&lt;/keyword&gt;&lt;/keywords&gt;&lt;dates&gt;&lt;year&gt;1998&lt;/year&gt;&lt;/dates&gt;&lt;publisher&gt;United Kingdom: Taylor &amp;amp; Francis&lt;/publisher&gt;&lt;isbn&gt;1465-3656 (Electronic); 1355-4794 (Print)&lt;/isbn&gt;&lt;urls&gt;&lt;/urls&gt;&lt;electronic-resource-num&gt;10.1080/13554799808410606&lt;/electronic-resource-num&gt;&lt;/record&gt;&lt;/Cite&gt;&lt;/EndNote&gt;</w:instrText>
      </w:r>
      <w:r w:rsidR="00050E99">
        <w:rPr>
          <w:rFonts w:ascii="Times New Roman" w:hAnsi="Times New Roman"/>
          <w:b w:val="0"/>
          <w:color w:val="C0504D" w:themeColor="accent2"/>
          <w:sz w:val="24"/>
        </w:rPr>
        <w:fldChar w:fldCharType="separate"/>
      </w:r>
      <w:r w:rsidR="00050E99">
        <w:rPr>
          <w:rFonts w:ascii="Times New Roman" w:hAnsi="Times New Roman"/>
          <w:b w:val="0"/>
          <w:noProof/>
          <w:color w:val="C0504D" w:themeColor="accent2"/>
          <w:sz w:val="24"/>
        </w:rPr>
        <w:t>(Semenza, Zettin, &amp; Borgo, 1998)</w:t>
      </w:r>
      <w:r w:rsidR="00050E99">
        <w:rPr>
          <w:rFonts w:ascii="Times New Roman" w:hAnsi="Times New Roman"/>
          <w:b w:val="0"/>
          <w:color w:val="C0504D" w:themeColor="accent2"/>
          <w:sz w:val="24"/>
        </w:rPr>
        <w:fldChar w:fldCharType="end"/>
      </w:r>
      <w:r w:rsidR="00050E99">
        <w:rPr>
          <w:rFonts w:ascii="Times New Roman" w:hAnsi="Times New Roman"/>
          <w:b w:val="0"/>
          <w:color w:val="C0504D" w:themeColor="accent2"/>
          <w:sz w:val="24"/>
        </w:rPr>
        <w:t xml:space="preserve"> show the high </w:t>
      </w:r>
      <w:proofErr w:type="spellStart"/>
      <w:r w:rsidR="00050E99">
        <w:rPr>
          <w:rFonts w:ascii="Times New Roman" w:hAnsi="Times New Roman"/>
          <w:b w:val="0"/>
          <w:color w:val="C0504D" w:themeColor="accent2"/>
          <w:sz w:val="24"/>
        </w:rPr>
        <w:t>specifity</w:t>
      </w:r>
      <w:proofErr w:type="spellEnd"/>
      <w:r w:rsidR="00050E99">
        <w:rPr>
          <w:rFonts w:ascii="Times New Roman" w:hAnsi="Times New Roman"/>
          <w:b w:val="0"/>
          <w:color w:val="C0504D" w:themeColor="accent2"/>
          <w:sz w:val="24"/>
        </w:rPr>
        <w:t xml:space="preserve"> and modularity of language, at different levels </w:t>
      </w:r>
      <w:r w:rsidR="00050E99">
        <w:rPr>
          <w:rFonts w:ascii="Times New Roman" w:hAnsi="Times New Roman"/>
          <w:b w:val="0"/>
          <w:color w:val="C0504D" w:themeColor="accent2"/>
          <w:sz w:val="24"/>
        </w:rPr>
        <w:fldChar w:fldCharType="begin"/>
      </w:r>
      <w:r w:rsidR="00050E99">
        <w:rPr>
          <w:rFonts w:ascii="Times New Roman" w:hAnsi="Times New Roman"/>
          <w:b w:val="0"/>
          <w:color w:val="C0504D" w:themeColor="accent2"/>
          <w:sz w:val="24"/>
        </w:rPr>
        <w:instrText xml:space="preserve"> ADDIN EN.CITE &lt;EndNote&gt;&lt;Cite&gt;&lt;Author&gt;Curtiss&lt;/Author&gt;&lt;Year&gt;2013&lt;/Year&gt;&lt;RecNum&gt;4722&lt;/RecNum&gt;&lt;DisplayText&gt;(Curtiss, 2013)&lt;/DisplayText&gt;&lt;record&gt;&lt;rec-number&gt;4722&lt;/rec-number&gt;&lt;foreign-keys&gt;&lt;key app="EN" db-id="rvr5deadta2vrmeafavxx9d15tsa5zzea5xe" timestamp="0"&gt;4722&lt;/key&gt;&lt;/foreign-keys&gt;&lt;ref-type name="Book Section"&gt;5&lt;/ref-type&gt;&lt;contributors&gt;&lt;authors&gt;&lt;author&gt;Curtiss, Susan&lt;/author&gt;&lt;/authors&gt;&lt;secondary-authors&gt;&lt;author&gt;Piattelli-Palmarini, M.&lt;/author&gt;&lt;author&gt;Berwick, R. C.&lt;/author&gt;&lt;/secondary-authors&gt;&lt;/contributors&gt;&lt;titles&gt;&lt;title&gt;Revisiting modularity: Using language as window to the mind&lt;/title&gt;&lt;secondary-title&gt;Rich Languages from Poor Inputs&lt;/secondary-title&gt;&lt;/titles&gt;&lt;pages&gt;68-90&lt;/pages&gt;&lt;section&gt;5&lt;/section&gt;&lt;dates&gt;&lt;year&gt;2013&lt;/year&gt;&lt;/dates&gt;&lt;pub-location&gt;Oxford, UK&lt;/pub-location&gt;&lt;publisher&gt;Oxford University Press&lt;/publisher&gt;&lt;urls&gt;&lt;/urls&gt;&lt;/record&gt;&lt;/Cite&gt;&lt;/EndNote&gt;</w:instrText>
      </w:r>
      <w:r w:rsidR="00050E99">
        <w:rPr>
          <w:rFonts w:ascii="Times New Roman" w:hAnsi="Times New Roman"/>
          <w:b w:val="0"/>
          <w:color w:val="C0504D" w:themeColor="accent2"/>
          <w:sz w:val="24"/>
        </w:rPr>
        <w:fldChar w:fldCharType="separate"/>
      </w:r>
      <w:r w:rsidR="00050E99">
        <w:rPr>
          <w:rFonts w:ascii="Times New Roman" w:hAnsi="Times New Roman"/>
          <w:b w:val="0"/>
          <w:noProof/>
          <w:color w:val="C0504D" w:themeColor="accent2"/>
          <w:sz w:val="24"/>
        </w:rPr>
        <w:t>(Curtiss, 2013)</w:t>
      </w:r>
      <w:r w:rsidR="00050E99">
        <w:rPr>
          <w:rFonts w:ascii="Times New Roman" w:hAnsi="Times New Roman"/>
          <w:b w:val="0"/>
          <w:color w:val="C0504D" w:themeColor="accent2"/>
          <w:sz w:val="24"/>
        </w:rPr>
        <w:fldChar w:fldCharType="end"/>
      </w:r>
      <w:r w:rsidR="00050E99">
        <w:rPr>
          <w:rFonts w:ascii="Times New Roman" w:hAnsi="Times New Roman"/>
          <w:b w:val="0"/>
          <w:color w:val="C0504D" w:themeColor="accent2"/>
          <w:sz w:val="24"/>
        </w:rPr>
        <w:t xml:space="preserve">. As to the mirror image of such deficits, when language is either intact (as in Williams Syndrome </w:t>
      </w:r>
      <w:r w:rsidR="00050E99">
        <w:rPr>
          <w:rFonts w:ascii="Times New Roman" w:hAnsi="Times New Roman"/>
          <w:b w:val="0"/>
          <w:color w:val="C0504D" w:themeColor="accent2"/>
          <w:sz w:val="24"/>
        </w:rPr>
        <w:fldChar w:fldCharType="begin"/>
      </w:r>
      <w:r w:rsidR="00050E99">
        <w:rPr>
          <w:rFonts w:ascii="Times New Roman" w:hAnsi="Times New Roman"/>
          <w:b w:val="0"/>
          <w:color w:val="C0504D" w:themeColor="accent2"/>
          <w:sz w:val="24"/>
        </w:rPr>
        <w:instrText xml:space="preserve"> ADDIN EN.CITE &lt;EndNote&gt;&lt;Cite&gt;&lt;Author&gt;Zukowski&lt;/Author&gt;&lt;Year&gt;2005&lt;/Year&gt;&lt;RecNum&gt;3534&lt;/RecNum&gt;&lt;DisplayText&gt;(Zukowski, 2005, (2003))&lt;/DisplayText&gt;&lt;record&gt;&lt;rec-number&gt;3534&lt;/rec-number&gt;&lt;foreign-keys&gt;&lt;key app="EN" db-id="rvr5deadta2vrmeafavxx9d15tsa5zzea5xe" timestamp="0"&gt;3534&lt;/key&gt;&lt;/foreign-keys&gt;&lt;ref-type name="Journal Article"&gt;17&lt;/ref-type&gt;&lt;contributors&gt;&lt;authors&gt;&lt;author&gt;Zukowski, Andrea&lt;/author&gt;&lt;/authors&gt;&lt;/contributors&gt;&lt;titles&gt;&lt;title&gt;Knowledge of constraints on compounding in children and adolescents with Williams syndrome&lt;/title&gt;&lt;secondary-title&gt;Journal of Speech, Language and Hearing Research&lt;/secondary-title&gt;&lt;/titles&gt;&lt;pages&gt;79-83&lt;/pages&gt;&lt;volume&gt;48&lt;/volume&gt;&lt;number&gt;1&lt;/number&gt;&lt;dates&gt;&lt;year&gt;2005&lt;/year&gt;&lt;/dates&gt;&lt;urls&gt;&lt;/urls&gt;&lt;/record&gt;&lt;/Cite&gt;&lt;Cite&gt;&lt;Author&gt;Zukowski&lt;/Author&gt;&lt;Year&gt;(2003)&lt;/Year&gt;&lt;RecNum&gt;3354&lt;/RecNum&gt;&lt;record&gt;&lt;rec-number&gt;3354&lt;/rec-number&gt;&lt;foreign-keys&gt;&lt;key app="EN" db-id="rvr5deadta2vrmeafavxx9d15tsa5zzea5xe" timestamp="0"&gt;3354&lt;/key&gt;&lt;/foreign-keys&gt;&lt;ref-type name="Book Section"&gt;5&lt;/ref-type&gt;&lt;contributors&gt;&lt;authors&gt;&lt;author&gt;Zukowski, Andrea&lt;/author&gt;&lt;/authors&gt;&lt;secondary-authors&gt;&lt;author&gt;Rice, M.&lt;/author&gt;&lt;author&gt;Warren, S.&lt;/author&gt;&lt;/secondary-authors&gt;&lt;/contributors&gt;&lt;titles&gt;&lt;title&gt;Investigating knowledge of complex syntax: Insights from experimental studies of Williams Syndrome&lt;/title&gt;&lt;secondary-title&gt;Developmental Language Disorders: From Phenotypes to Etiologies&lt;/secondary-title&gt;&lt;/titles&gt;&lt;dates&gt;&lt;year&gt;(2003)&lt;/year&gt;&lt;/dates&gt;&lt;pub-location&gt;Mahwah, N.J.&lt;/pub-location&gt;&lt;publisher&gt;Lawrence Erlbaum&lt;/publisher&gt;&lt;urls&gt;&lt;/urls&gt;&lt;/record&gt;&lt;/Cite&gt;&lt;/EndNote&gt;</w:instrText>
      </w:r>
      <w:r w:rsidR="00050E99">
        <w:rPr>
          <w:rFonts w:ascii="Times New Roman" w:hAnsi="Times New Roman"/>
          <w:b w:val="0"/>
          <w:color w:val="C0504D" w:themeColor="accent2"/>
          <w:sz w:val="24"/>
        </w:rPr>
        <w:fldChar w:fldCharType="separate"/>
      </w:r>
      <w:r w:rsidR="00050E99">
        <w:rPr>
          <w:rFonts w:ascii="Times New Roman" w:hAnsi="Times New Roman"/>
          <w:b w:val="0"/>
          <w:noProof/>
          <w:color w:val="C0504D" w:themeColor="accent2"/>
          <w:sz w:val="24"/>
        </w:rPr>
        <w:t>(Zukowski, 2005, (2003))</w:t>
      </w:r>
      <w:r w:rsidR="00050E99">
        <w:rPr>
          <w:rFonts w:ascii="Times New Roman" w:hAnsi="Times New Roman"/>
          <w:b w:val="0"/>
          <w:color w:val="C0504D" w:themeColor="accent2"/>
          <w:sz w:val="24"/>
        </w:rPr>
        <w:fldChar w:fldCharType="end"/>
      </w:r>
      <w:r w:rsidR="00050E99">
        <w:rPr>
          <w:rFonts w:ascii="Times New Roman" w:hAnsi="Times New Roman"/>
          <w:b w:val="0"/>
          <w:color w:val="C0504D" w:themeColor="accent2"/>
          <w:sz w:val="24"/>
        </w:rPr>
        <w:t xml:space="preserve"> or even enhanced </w:t>
      </w:r>
      <w:r w:rsidR="00050E99">
        <w:rPr>
          <w:rFonts w:ascii="Times New Roman" w:hAnsi="Times New Roman"/>
          <w:b w:val="0"/>
          <w:color w:val="C0504D" w:themeColor="accent2"/>
          <w:sz w:val="24"/>
        </w:rPr>
        <w:fldChar w:fldCharType="begin">
          <w:fldData xml:space="preserve">PEVuZE5vdGU+PENpdGU+PEF1dGhvcj5TbWl0aDwvQXV0aG9yPjxZZWFyPjE5OTU8L1llYXI+PFJl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</w:fldData>
        </w:fldChar>
      </w:r>
      <w:r w:rsidR="00050E99">
        <w:rPr>
          <w:rFonts w:ascii="Times New Roman" w:hAnsi="Times New Roman"/>
          <w:b w:val="0"/>
          <w:color w:val="C0504D" w:themeColor="accent2"/>
          <w:sz w:val="24"/>
        </w:rPr>
        <w:instrText xml:space="preserve"> ADDIN EN.CITE </w:instrText>
      </w:r>
      <w:r w:rsidR="00050E99">
        <w:rPr>
          <w:rFonts w:ascii="Times New Roman" w:hAnsi="Times New Roman"/>
          <w:b w:val="0"/>
          <w:color w:val="C0504D" w:themeColor="accent2"/>
          <w:sz w:val="24"/>
        </w:rPr>
        <w:fldChar w:fldCharType="begin">
          <w:fldData xml:space="preserve">PEVuZE5vdGU+PENpdGU+PEF1dGhvcj5TbWl0aDwvQXV0aG9yPjxZZWFyPjE5OTU8L1llYXI+PFJl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</w:fldData>
        </w:fldChar>
      </w:r>
      <w:r w:rsidR="00050E99">
        <w:rPr>
          <w:rFonts w:ascii="Times New Roman" w:hAnsi="Times New Roman"/>
          <w:b w:val="0"/>
          <w:color w:val="C0504D" w:themeColor="accent2"/>
          <w:sz w:val="24"/>
        </w:rPr>
        <w:instrText xml:space="preserve"> ADDIN EN.CITE.DATA </w:instrText>
      </w:r>
      <w:r w:rsidR="00050E99">
        <w:rPr>
          <w:rFonts w:ascii="Times New Roman" w:hAnsi="Times New Roman"/>
          <w:b w:val="0"/>
          <w:color w:val="C0504D" w:themeColor="accent2"/>
          <w:sz w:val="24"/>
        </w:rPr>
      </w:r>
      <w:r w:rsidR="00050E99">
        <w:rPr>
          <w:rFonts w:ascii="Times New Roman" w:hAnsi="Times New Roman"/>
          <w:b w:val="0"/>
          <w:color w:val="C0504D" w:themeColor="accent2"/>
          <w:sz w:val="24"/>
        </w:rPr>
        <w:fldChar w:fldCharType="end"/>
      </w:r>
      <w:r w:rsidR="00050E99">
        <w:rPr>
          <w:rFonts w:ascii="Times New Roman" w:hAnsi="Times New Roman"/>
          <w:b w:val="0"/>
          <w:color w:val="C0504D" w:themeColor="accent2"/>
          <w:sz w:val="24"/>
        </w:rPr>
      </w:r>
      <w:r w:rsidR="00050E99">
        <w:rPr>
          <w:rFonts w:ascii="Times New Roman" w:hAnsi="Times New Roman"/>
          <w:b w:val="0"/>
          <w:color w:val="C0504D" w:themeColor="accent2"/>
          <w:sz w:val="24"/>
        </w:rPr>
        <w:fldChar w:fldCharType="separate"/>
      </w:r>
      <w:r w:rsidR="00050E99">
        <w:rPr>
          <w:rFonts w:ascii="Times New Roman" w:hAnsi="Times New Roman"/>
          <w:b w:val="0"/>
          <w:noProof/>
          <w:color w:val="C0504D" w:themeColor="accent2"/>
          <w:sz w:val="24"/>
        </w:rPr>
        <w:t>(Smith &amp; Tsimpli, 1995, 1997; Smith, Tsimpli, &amp; Ouhalla, 1993; Tsimpli &amp; Smith, 1998)</w:t>
      </w:r>
      <w:r w:rsidR="00050E99">
        <w:rPr>
          <w:rFonts w:ascii="Times New Roman" w:hAnsi="Times New Roman"/>
          <w:b w:val="0"/>
          <w:color w:val="C0504D" w:themeColor="accent2"/>
          <w:sz w:val="24"/>
        </w:rPr>
        <w:fldChar w:fldCharType="end"/>
      </w:r>
      <w:r w:rsidR="00050E99">
        <w:rPr>
          <w:rFonts w:ascii="Times New Roman" w:hAnsi="Times New Roman"/>
          <w:b w:val="0"/>
          <w:color w:val="C0504D" w:themeColor="accent2"/>
          <w:sz w:val="24"/>
        </w:rPr>
        <w:t xml:space="preserve"> in subjects with impaired general cognitive abilities.</w:t>
      </w:r>
      <w:ins w:id="152" w:author="thomas bever" w:date="2015-05-31T14:21:00Z">
        <w:r w:rsidR="004662E7">
          <w:rPr>
            <w:rFonts w:ascii="Times New Roman" w:hAnsi="Times New Roman"/>
            <w:b w:val="0"/>
            <w:color w:val="C0504D" w:themeColor="accent2"/>
            <w:sz w:val="24"/>
          </w:rPr>
          <w:t xml:space="preserve">  (For general review of many more such double dissociations, see </w:t>
        </w:r>
      </w:ins>
      <w:proofErr w:type="spellStart"/>
      <w:ins w:id="153" w:author="thomas bever" w:date="2015-05-31T14:25:00Z">
        <w:r w:rsidR="005A762F">
          <w:rPr>
            <w:rFonts w:ascii="Times New Roman" w:hAnsi="Times New Roman"/>
            <w:b w:val="0"/>
            <w:color w:val="C0504D" w:themeColor="accent2"/>
            <w:sz w:val="24"/>
          </w:rPr>
          <w:t>CurtissXXX</w:t>
        </w:r>
        <w:proofErr w:type="spellEnd"/>
        <w:r w:rsidR="005A762F">
          <w:rPr>
            <w:rFonts w:ascii="Times New Roman" w:hAnsi="Times New Roman"/>
            <w:b w:val="0"/>
            <w:color w:val="C0504D" w:themeColor="accent2"/>
            <w:sz w:val="24"/>
          </w:rPr>
          <w:t xml:space="preserve">, Van </w:t>
        </w:r>
        <w:proofErr w:type="spellStart"/>
        <w:r w:rsidR="005A762F">
          <w:rPr>
            <w:rFonts w:ascii="Times New Roman" w:hAnsi="Times New Roman"/>
            <w:b w:val="0"/>
            <w:color w:val="C0504D" w:themeColor="accent2"/>
            <w:sz w:val="24"/>
          </w:rPr>
          <w:t>Dely</w:t>
        </w:r>
        <w:proofErr w:type="spellEnd"/>
        <w:r w:rsidR="005A762F">
          <w:rPr>
            <w:rFonts w:ascii="Times New Roman" w:hAnsi="Times New Roman"/>
            <w:b w:val="0"/>
            <w:color w:val="C0504D" w:themeColor="accent2"/>
            <w:sz w:val="24"/>
          </w:rPr>
          <w:t>…</w:t>
        </w:r>
        <w:proofErr w:type="gramStart"/>
        <w:r w:rsidR="005A762F">
          <w:rPr>
            <w:rFonts w:ascii="Times New Roman" w:hAnsi="Times New Roman"/>
            <w:b w:val="0"/>
            <w:color w:val="C0504D" w:themeColor="accent2"/>
            <w:sz w:val="24"/>
          </w:rPr>
          <w:t>.</w:t>
        </w:r>
        <w:proofErr w:type="spellStart"/>
        <w:r w:rsidR="005A762F">
          <w:rPr>
            <w:rFonts w:ascii="Times New Roman" w:hAnsi="Times New Roman"/>
            <w:b w:val="0"/>
            <w:color w:val="C0504D" w:themeColor="accent2"/>
            <w:sz w:val="24"/>
          </w:rPr>
          <w:t>StromswoldXXX</w:t>
        </w:r>
        <w:proofErr w:type="spellEnd"/>
        <w:proofErr w:type="gramEnd"/>
        <w:r w:rsidR="005A762F">
          <w:rPr>
            <w:rFonts w:ascii="Times New Roman" w:hAnsi="Times New Roman"/>
            <w:b w:val="0"/>
            <w:color w:val="C0504D" w:themeColor="accent2"/>
            <w:sz w:val="24"/>
          </w:rPr>
          <w:t>)</w:t>
        </w:r>
      </w:ins>
    </w:p>
    <w:p w14:paraId="7976A824" w14:textId="77777777" w:rsidR="005A762F" w:rsidRDefault="005A762F" w:rsidP="000310B6">
      <w:pPr>
        <w:rPr>
          <w:rFonts w:ascii="Times New Roman" w:hAnsi="Times New Roman"/>
          <w:b w:val="0"/>
          <w:color w:val="C0504D" w:themeColor="accent2"/>
          <w:sz w:val="24"/>
        </w:rPr>
      </w:pPr>
      <w:ins w:id="154" w:author="thomas bever" w:date="2015-05-31T14:26:00Z">
        <w:r>
          <w:rPr>
            <w:rFonts w:ascii="Times New Roman" w:hAnsi="Times New Roman"/>
            <w:b w:val="0"/>
            <w:color w:val="C0504D" w:themeColor="accent2"/>
            <w:sz w:val="24"/>
          </w:rPr>
          <w:t xml:space="preserve">In brief, there are numerous language </w:t>
        </w:r>
      </w:ins>
      <w:ins w:id="155" w:author="thomas bever" w:date="2015-05-31T14:27:00Z">
        <w:r>
          <w:rPr>
            <w:rFonts w:ascii="Times New Roman" w:hAnsi="Times New Roman"/>
            <w:b w:val="0"/>
            <w:color w:val="C0504D" w:themeColor="accent2"/>
            <w:sz w:val="24"/>
          </w:rPr>
          <w:t xml:space="preserve">structural </w:t>
        </w:r>
      </w:ins>
      <w:ins w:id="156" w:author="thomas bever" w:date="2015-05-31T14:26:00Z">
        <w:r>
          <w:rPr>
            <w:rFonts w:ascii="Times New Roman" w:hAnsi="Times New Roman"/>
            <w:b w:val="0"/>
            <w:color w:val="C0504D" w:themeColor="accent2"/>
            <w:sz w:val="24"/>
          </w:rPr>
          <w:t xml:space="preserve">specific phenomena that resist external </w:t>
        </w:r>
        <w:proofErr w:type="gramStart"/>
        <w:r>
          <w:rPr>
            <w:rFonts w:ascii="Times New Roman" w:hAnsi="Times New Roman"/>
            <w:b w:val="0"/>
            <w:color w:val="C0504D" w:themeColor="accent2"/>
            <w:sz w:val="24"/>
          </w:rPr>
          <w:t>explanation,</w:t>
        </w:r>
        <w:proofErr w:type="gramEnd"/>
        <w:r>
          <w:rPr>
            <w:rFonts w:ascii="Times New Roman" w:hAnsi="Times New Roman"/>
            <w:b w:val="0"/>
            <w:color w:val="C0504D" w:themeColor="accent2"/>
            <w:sz w:val="24"/>
          </w:rPr>
          <w:t xml:space="preserve"> enough to show that language has a unique cause.  This is not to say that no universal properties of attested languages may have some specific cognitive explanations, (See</w:t>
        </w:r>
      </w:ins>
      <w:ins w:id="157" w:author="thomas bever" w:date="2015-05-31T14:31:00Z">
        <w:r>
          <w:rPr>
            <w:rFonts w:ascii="Times New Roman" w:hAnsi="Times New Roman"/>
            <w:b w:val="0"/>
            <w:color w:val="C0504D" w:themeColor="accent2"/>
            <w:sz w:val="24"/>
          </w:rPr>
          <w:t xml:space="preserve"> the next section for a discussion of some of these</w:t>
        </w:r>
      </w:ins>
      <w:ins w:id="158" w:author="thomas bever" w:date="2015-05-31T14:28:00Z">
        <w:r>
          <w:rPr>
            <w:rFonts w:ascii="Times New Roman" w:hAnsi="Times New Roman"/>
            <w:b w:val="0"/>
            <w:color w:val="C0504D" w:themeColor="accent2"/>
            <w:sz w:val="24"/>
          </w:rPr>
          <w:t>.)</w:t>
        </w:r>
      </w:ins>
    </w:p>
    <w:p w14:paraId="581D5C45" w14:textId="77777777" w:rsidR="005A762F" w:rsidRDefault="005A762F" w:rsidP="000310B6">
      <w:pPr>
        <w:rPr>
          <w:ins w:id="159" w:author="thomas bever" w:date="2015-05-31T14:30:00Z"/>
          <w:rFonts w:ascii="Times New Roman" w:hAnsi="Times New Roman"/>
          <w:b w:val="0"/>
          <w:color w:val="C0504D" w:themeColor="accent2"/>
          <w:sz w:val="24"/>
        </w:rPr>
      </w:pPr>
    </w:p>
    <w:p w14:paraId="7969B22F" w14:textId="77777777" w:rsidR="00050E99" w:rsidRPr="00050E99" w:rsidRDefault="005A762F" w:rsidP="000310B6">
      <w:pPr>
        <w:rPr>
          <w:rFonts w:ascii="Times New Roman" w:hAnsi="Times New Roman"/>
          <w:b w:val="0"/>
          <w:color w:val="C0504D" w:themeColor="accent2"/>
          <w:sz w:val="24"/>
        </w:rPr>
      </w:pPr>
      <w:ins w:id="160" w:author="thomas bever" w:date="2015-05-31T14:25:00Z">
        <w:r>
          <w:rPr>
            <w:rFonts w:ascii="Times New Roman" w:hAnsi="Times New Roman"/>
            <w:b w:val="0"/>
            <w:color w:val="C0504D" w:themeColor="accent2"/>
            <w:sz w:val="24"/>
          </w:rPr>
          <w:t xml:space="preserve">II </w:t>
        </w:r>
      </w:ins>
      <w:del w:id="161" w:author="thomas bever" w:date="2015-05-31T14:26:00Z">
        <w:r w:rsidR="00050E99" w:rsidDel="005A762F">
          <w:rPr>
            <w:rFonts w:ascii="Times New Roman" w:hAnsi="Times New Roman"/>
            <w:b w:val="0"/>
            <w:color w:val="C0504D" w:themeColor="accent2"/>
            <w:sz w:val="24"/>
          </w:rPr>
          <w:delText>Let’s now come</w:delText>
        </w:r>
      </w:del>
      <w:ins w:id="162" w:author="thomas bever" w:date="2015-05-31T14:26:00Z">
        <w:r>
          <w:rPr>
            <w:rFonts w:ascii="Times New Roman" w:hAnsi="Times New Roman"/>
            <w:b w:val="0"/>
            <w:color w:val="C0504D" w:themeColor="accent2"/>
            <w:sz w:val="24"/>
          </w:rPr>
          <w:t>We now turn</w:t>
        </w:r>
      </w:ins>
      <w:r w:rsidR="00050E99">
        <w:rPr>
          <w:rFonts w:ascii="Times New Roman" w:hAnsi="Times New Roman"/>
          <w:b w:val="0"/>
          <w:color w:val="C0504D" w:themeColor="accent2"/>
          <w:sz w:val="24"/>
        </w:rPr>
        <w:t xml:space="preserve"> to specific critiques of the target article. </w:t>
      </w:r>
    </w:p>
    <w:p w14:paraId="66E59D39" w14:textId="77777777" w:rsidR="004B79FF" w:rsidRPr="000310B6" w:rsidRDefault="004B79FF" w:rsidP="000310B6">
      <w:pPr>
        <w:rPr>
          <w:rFonts w:ascii="Times New Roman" w:hAnsi="Times New Roman"/>
          <w:b w:val="0"/>
          <w:sz w:val="24"/>
        </w:rPr>
      </w:pPr>
      <w:r w:rsidRPr="000310B6">
        <w:rPr>
          <w:rFonts w:ascii="Times New Roman" w:hAnsi="Times New Roman"/>
          <w:b w:val="0"/>
          <w:sz w:val="24"/>
        </w:rPr>
        <w:t>C&amp;C present two main points</w:t>
      </w:r>
      <w:ins w:id="163" w:author="thomas bever" w:date="2015-05-31T14:30:00Z">
        <w:r w:rsidR="005A762F">
          <w:rPr>
            <w:rFonts w:ascii="Times New Roman" w:hAnsi="Times New Roman"/>
            <w:b w:val="0"/>
            <w:sz w:val="24"/>
          </w:rPr>
          <w:t>, each with two steps</w:t>
        </w:r>
      </w:ins>
      <w:r w:rsidRPr="000310B6">
        <w:rPr>
          <w:rFonts w:ascii="Times New Roman" w:hAnsi="Times New Roman"/>
          <w:b w:val="0"/>
          <w:sz w:val="24"/>
        </w:rPr>
        <w:t xml:space="preserve">: 1a) working memory constraints account for many features of sentence processing during comprehension; 1b) these features in turn can account for a variety of universal properties of language.  2a) Thus, learning a language is actually learning a set of rapidly deployable recoding templates and processes; 2b) </w:t>
      </w:r>
      <w:proofErr w:type="gramStart"/>
      <w:ins w:id="164" w:author="thomas bever" w:date="2015-05-31T14:30:00Z">
        <w:r w:rsidR="005A762F">
          <w:rPr>
            <w:rFonts w:ascii="Times New Roman" w:hAnsi="Times New Roman"/>
            <w:b w:val="0"/>
            <w:sz w:val="24"/>
          </w:rPr>
          <w:t>a</w:t>
        </w:r>
      </w:ins>
      <w:proofErr w:type="gramEnd"/>
      <w:del w:id="165" w:author="thomas bever" w:date="2015-05-31T14:30:00Z">
        <w:r w:rsidRPr="000310B6" w:rsidDel="005A762F">
          <w:rPr>
            <w:rFonts w:ascii="Times New Roman" w:hAnsi="Times New Roman"/>
            <w:b w:val="0"/>
            <w:sz w:val="24"/>
          </w:rPr>
          <w:delText>A</w:delText>
        </w:r>
      </w:del>
      <w:r w:rsidRPr="000310B6">
        <w:rPr>
          <w:rFonts w:ascii="Times New Roman" w:hAnsi="Times New Roman"/>
          <w:b w:val="0"/>
          <w:sz w:val="24"/>
        </w:rPr>
        <w:t xml:space="preserve">nd what appears to be “structure” of language is actually </w:t>
      </w:r>
      <w:r w:rsidR="00791A0D" w:rsidRPr="000310B6">
        <w:rPr>
          <w:rFonts w:ascii="Times New Roman" w:hAnsi="Times New Roman"/>
          <w:b w:val="0"/>
          <w:sz w:val="24"/>
        </w:rPr>
        <w:t xml:space="preserve">culturally and </w:t>
      </w:r>
      <w:r w:rsidRPr="000310B6">
        <w:rPr>
          <w:rFonts w:ascii="Times New Roman" w:hAnsi="Times New Roman"/>
          <w:b w:val="0"/>
          <w:sz w:val="24"/>
        </w:rPr>
        <w:t xml:space="preserve">historically </w:t>
      </w:r>
      <w:r w:rsidR="00791A0D" w:rsidRPr="000310B6">
        <w:rPr>
          <w:rFonts w:ascii="Times New Roman" w:hAnsi="Times New Roman"/>
          <w:b w:val="0"/>
          <w:sz w:val="24"/>
        </w:rPr>
        <w:t>determined.</w:t>
      </w:r>
    </w:p>
    <w:p w14:paraId="11CD8022" w14:textId="77777777" w:rsidR="00FD68D9" w:rsidDel="005A762F" w:rsidRDefault="00791A0D" w:rsidP="000310B6">
      <w:pPr>
        <w:rPr>
          <w:del w:id="166" w:author="thomas bever" w:date="2015-05-31T14:33:00Z"/>
          <w:rFonts w:ascii="Times New Roman" w:hAnsi="Times New Roman"/>
          <w:b w:val="0"/>
          <w:color w:val="C0504D" w:themeColor="accent2"/>
          <w:sz w:val="24"/>
        </w:rPr>
      </w:pPr>
      <w:r w:rsidRPr="000310B6">
        <w:rPr>
          <w:rFonts w:ascii="Times New Roman" w:hAnsi="Times New Roman"/>
          <w:b w:val="0"/>
          <w:sz w:val="24"/>
        </w:rPr>
        <w:t xml:space="preserve">We will respond with two </w:t>
      </w:r>
      <w:ins w:id="167" w:author="thomas bever" w:date="2015-05-31T14:31:00Z">
        <w:r w:rsidR="005A762F">
          <w:rPr>
            <w:rFonts w:ascii="Times New Roman" w:hAnsi="Times New Roman"/>
            <w:b w:val="0"/>
            <w:sz w:val="24"/>
          </w:rPr>
          <w:t xml:space="preserve">corresponding </w:t>
        </w:r>
      </w:ins>
      <w:r w:rsidRPr="000310B6">
        <w:rPr>
          <w:rFonts w:ascii="Times New Roman" w:hAnsi="Times New Roman"/>
          <w:b w:val="0"/>
          <w:sz w:val="24"/>
        </w:rPr>
        <w:t xml:space="preserve">kinds of discussions.  1a) There is a long history of explorations of the role of working memory constraints on language processing, e.g., </w:t>
      </w:r>
      <w:r w:rsidR="005A7E79" w:rsidRPr="005A7E79">
        <w:rPr>
          <w:rFonts w:ascii="Times New Roman" w:hAnsi="Times New Roman"/>
          <w:b w:val="0"/>
          <w:color w:val="C0504D" w:themeColor="accent2"/>
          <w:sz w:val="24"/>
        </w:rPr>
        <w:t>from</w:t>
      </w:r>
      <w:r w:rsidR="005A7E79">
        <w:rPr>
          <w:rFonts w:ascii="Times New Roman" w:hAnsi="Times New Roman"/>
          <w:b w:val="0"/>
          <w:sz w:val="24"/>
        </w:rPr>
        <w:t xml:space="preserve"> </w:t>
      </w:r>
      <w:r w:rsidRPr="000310B6">
        <w:rPr>
          <w:rFonts w:ascii="Times New Roman" w:hAnsi="Times New Roman"/>
          <w:b w:val="0"/>
          <w:sz w:val="24"/>
        </w:rPr>
        <w:t>George Miller, 1951</w:t>
      </w:r>
      <w:r w:rsidR="00050E99">
        <w:rPr>
          <w:rFonts w:ascii="Times New Roman" w:hAnsi="Times New Roman"/>
          <w:b w:val="0"/>
          <w:sz w:val="24"/>
        </w:rPr>
        <w:t xml:space="preserve"> </w:t>
      </w:r>
      <w:r w:rsidR="005A7E79" w:rsidRPr="005A7E79">
        <w:rPr>
          <w:rFonts w:ascii="Times New Roman" w:hAnsi="Times New Roman"/>
          <w:b w:val="0"/>
          <w:color w:val="C0504D" w:themeColor="accent2"/>
          <w:sz w:val="24"/>
        </w:rPr>
        <w:t xml:space="preserve">to </w:t>
      </w:r>
      <w:r w:rsidR="005A7E79" w:rsidRPr="005A7E79">
        <w:rPr>
          <w:rFonts w:ascii="Times New Roman" w:hAnsi="Times New Roman"/>
          <w:b w:val="0"/>
          <w:color w:val="C0504D" w:themeColor="accent2"/>
          <w:sz w:val="24"/>
        </w:rPr>
        <w:fldChar w:fldCharType="begin"/>
      </w:r>
      <w:r w:rsidR="005A7E79" w:rsidRPr="005A7E79">
        <w:rPr>
          <w:rFonts w:ascii="Times New Roman" w:hAnsi="Times New Roman"/>
          <w:b w:val="0"/>
          <w:color w:val="C0504D" w:themeColor="accent2"/>
          <w:sz w:val="24"/>
        </w:rPr>
        <w:instrText xml:space="preserve"> ADDIN EN.CITE &lt;EndNote&gt;&lt;Cite&gt;&lt;Author&gt;Ullman&lt;/Author&gt;&lt;Year&gt;2001&lt;/Year&gt;&lt;RecNum&gt;3477&lt;/RecNum&gt;&lt;DisplayText&gt;(Ullman, 2001)&lt;/DisplayText&gt;&lt;record&gt;&lt;rec-number&gt;3477&lt;/rec-number&gt;&lt;foreign-keys&gt;&lt;key app="EN" db-id="rvr5deadta2vrmeafavxx9d15tsa5zzea5xe" timestamp="0"&gt;3477&lt;/key&gt;&lt;/foreign-keys&gt;&lt;ref-type name="Journal Article"&gt;17&lt;/ref-type&gt;&lt;contributors&gt;&lt;authors&gt;&lt;author&gt;Ullman, Michael T.&lt;/author&gt;&lt;/authors&gt;&lt;/contributors&gt;&lt;titles&gt;&lt;title&gt;The declarative/procedural model of lexicon and grammar&lt;/title&gt;&lt;secondary-title&gt;Journal of Psycholinguistic Research&lt;/secondary-title&gt;&lt;/titles&gt;&lt;pages&gt;37-69&lt;/pages&gt;&lt;volume&gt;30&lt;/volume&gt;&lt;dates&gt;&lt;year&gt;2001&lt;/year&gt;&lt;/dates&gt;&lt;urls&gt;&lt;/urls&gt;&lt;/record&gt;&lt;/Cite&gt;&lt;/EndNote&gt;</w:instrText>
      </w:r>
      <w:r w:rsidR="005A7E79" w:rsidRPr="005A7E79">
        <w:rPr>
          <w:rFonts w:ascii="Times New Roman" w:hAnsi="Times New Roman"/>
          <w:b w:val="0"/>
          <w:color w:val="C0504D" w:themeColor="accent2"/>
          <w:sz w:val="24"/>
        </w:rPr>
        <w:fldChar w:fldCharType="separate"/>
      </w:r>
      <w:r w:rsidR="005A7E79" w:rsidRPr="005A7E79">
        <w:rPr>
          <w:rFonts w:ascii="Times New Roman" w:hAnsi="Times New Roman"/>
          <w:b w:val="0"/>
          <w:noProof/>
          <w:color w:val="C0504D" w:themeColor="accent2"/>
          <w:sz w:val="24"/>
        </w:rPr>
        <w:t>(Ullman, 2001)</w:t>
      </w:r>
      <w:r w:rsidR="005A7E79" w:rsidRPr="005A7E79">
        <w:rPr>
          <w:rFonts w:ascii="Times New Roman" w:hAnsi="Times New Roman"/>
          <w:b w:val="0"/>
          <w:color w:val="C0504D" w:themeColor="accent2"/>
          <w:sz w:val="24"/>
        </w:rPr>
        <w:fldChar w:fldCharType="end"/>
      </w:r>
      <w:r w:rsidRPr="000310B6">
        <w:rPr>
          <w:rFonts w:ascii="Times New Roman" w:hAnsi="Times New Roman"/>
          <w:b w:val="0"/>
          <w:sz w:val="24"/>
        </w:rPr>
        <w:t xml:space="preserve"> and many </w:t>
      </w:r>
      <w:r w:rsidR="005A7E79">
        <w:rPr>
          <w:rFonts w:ascii="Times New Roman" w:hAnsi="Times New Roman"/>
          <w:b w:val="0"/>
          <w:sz w:val="24"/>
        </w:rPr>
        <w:t>other</w:t>
      </w:r>
      <w:r w:rsidRPr="000310B6">
        <w:rPr>
          <w:rFonts w:ascii="Times New Roman" w:hAnsi="Times New Roman"/>
          <w:b w:val="0"/>
          <w:sz w:val="24"/>
        </w:rPr>
        <w:t xml:space="preserve"> authors.  There is a corresponding set of explorations of how the constraints are reflected in attested l</w:t>
      </w:r>
      <w:r w:rsidR="000310B6" w:rsidRPr="000310B6">
        <w:rPr>
          <w:rFonts w:ascii="Times New Roman" w:hAnsi="Times New Roman"/>
          <w:b w:val="0"/>
          <w:sz w:val="24"/>
        </w:rPr>
        <w:t>anguages (Bever, 1970</w:t>
      </w:r>
      <w:ins w:id="168" w:author="thomas bever" w:date="2015-05-31T14:31:00Z">
        <w:r w:rsidR="005A762F">
          <w:rPr>
            <w:rFonts w:ascii="Times New Roman" w:hAnsi="Times New Roman"/>
            <w:b w:val="0"/>
            <w:sz w:val="24"/>
          </w:rPr>
          <w:t>, 2013</w:t>
        </w:r>
      </w:ins>
      <w:r w:rsidR="0018532D">
        <w:rPr>
          <w:rFonts w:ascii="Times New Roman" w:hAnsi="Times New Roman"/>
          <w:b w:val="0"/>
          <w:sz w:val="24"/>
        </w:rPr>
        <w:t>; Hawkins 1983, 1994, 2004</w:t>
      </w:r>
      <w:r w:rsidRPr="000310B6">
        <w:rPr>
          <w:rFonts w:ascii="Times New Roman" w:hAnsi="Times New Roman"/>
          <w:b w:val="0"/>
          <w:sz w:val="24"/>
        </w:rPr>
        <w:t xml:space="preserve">).  C&amp;C’s summary of these considerations is good, albeit historically myopic.  2a) </w:t>
      </w:r>
      <w:proofErr w:type="gramStart"/>
      <w:r w:rsidRPr="000310B6">
        <w:rPr>
          <w:rFonts w:ascii="Times New Roman" w:hAnsi="Times New Roman"/>
          <w:b w:val="0"/>
          <w:sz w:val="24"/>
        </w:rPr>
        <w:t>The</w:t>
      </w:r>
      <w:proofErr w:type="gramEnd"/>
      <w:r w:rsidRPr="000310B6">
        <w:rPr>
          <w:rFonts w:ascii="Times New Roman" w:hAnsi="Times New Roman"/>
          <w:b w:val="0"/>
          <w:sz w:val="24"/>
        </w:rPr>
        <w:t xml:space="preserve"> conclusion that language learning is </w:t>
      </w:r>
      <w:r w:rsidRPr="005A762F">
        <w:rPr>
          <w:rFonts w:ascii="Times New Roman" w:hAnsi="Times New Roman"/>
          <w:b w:val="0"/>
          <w:i/>
          <w:sz w:val="24"/>
          <w:rPrChange w:id="169" w:author="thomas bever" w:date="2015-05-31T14:32:00Z">
            <w:rPr>
              <w:rFonts w:ascii="Times New Roman" w:hAnsi="Times New Roman"/>
              <w:b w:val="0"/>
              <w:sz w:val="24"/>
            </w:rPr>
          </w:rPrChange>
        </w:rPr>
        <w:t>just</w:t>
      </w:r>
      <w:r w:rsidRPr="000310B6">
        <w:rPr>
          <w:rFonts w:ascii="Times New Roman" w:hAnsi="Times New Roman"/>
          <w:b w:val="0"/>
          <w:sz w:val="24"/>
        </w:rPr>
        <w:t xml:space="preserve"> pattern learning is a non sequitur; we review facts and logical arguments that children are learning a grammar as well as a set of processing procedures.  2b) </w:t>
      </w:r>
      <w:proofErr w:type="gramStart"/>
      <w:r w:rsidRPr="000310B6">
        <w:rPr>
          <w:rFonts w:ascii="Times New Roman" w:hAnsi="Times New Roman"/>
          <w:b w:val="0"/>
          <w:sz w:val="24"/>
        </w:rPr>
        <w:t>The</w:t>
      </w:r>
      <w:proofErr w:type="gramEnd"/>
      <w:r w:rsidRPr="000310B6">
        <w:rPr>
          <w:rFonts w:ascii="Times New Roman" w:hAnsi="Times New Roman"/>
          <w:b w:val="0"/>
          <w:sz w:val="24"/>
        </w:rPr>
        <w:t xml:space="preserve"> conclusion that language properties are </w:t>
      </w:r>
      <w:ins w:id="170" w:author="thomas bever" w:date="2015-05-31T14:32:00Z">
        <w:r w:rsidR="005A762F">
          <w:rPr>
            <w:rFonts w:ascii="Times New Roman" w:hAnsi="Times New Roman"/>
            <w:b w:val="0"/>
            <w:i/>
            <w:sz w:val="24"/>
          </w:rPr>
          <w:t xml:space="preserve">just </w:t>
        </w:r>
      </w:ins>
      <w:r w:rsidRPr="000310B6">
        <w:rPr>
          <w:rFonts w:ascii="Times New Roman" w:hAnsi="Times New Roman"/>
          <w:b w:val="0"/>
          <w:sz w:val="24"/>
        </w:rPr>
        <w:t>culturally accumulated is also a non sequitur, with considerable forms of evidence and logical arguments against it.</w:t>
      </w:r>
    </w:p>
    <w:p w14:paraId="13B94576" w14:textId="77777777" w:rsidR="005A762F" w:rsidRDefault="005A762F" w:rsidP="000310B6">
      <w:pPr>
        <w:rPr>
          <w:ins w:id="171" w:author="thomas bever" w:date="2015-05-31T14:33:00Z"/>
          <w:rFonts w:ascii="Times New Roman" w:hAnsi="Times New Roman"/>
          <w:b w:val="0"/>
          <w:sz w:val="24"/>
        </w:rPr>
      </w:pPr>
    </w:p>
    <w:p w14:paraId="45AA80AE" w14:textId="77777777" w:rsidR="00DB68D5" w:rsidRPr="005A7E79" w:rsidDel="005A762F" w:rsidRDefault="005A7E79" w:rsidP="000310B6">
      <w:pPr>
        <w:rPr>
          <w:del w:id="172" w:author="thomas bever" w:date="2015-05-31T14:33:00Z"/>
          <w:rFonts w:ascii="Times New Roman" w:hAnsi="Times New Roman"/>
          <w:b w:val="0"/>
          <w:color w:val="C0504D" w:themeColor="accent2"/>
          <w:sz w:val="24"/>
        </w:rPr>
      </w:pPr>
      <w:del w:id="173" w:author="thomas bever" w:date="2015-05-31T14:33:00Z">
        <w:r w:rsidDel="005A762F">
          <w:rPr>
            <w:rFonts w:ascii="Times New Roman" w:hAnsi="Times New Roman"/>
            <w:b w:val="0"/>
            <w:color w:val="C0504D" w:themeColor="accent2"/>
            <w:sz w:val="24"/>
          </w:rPr>
          <w:delText xml:space="preserve">CUT </w:delText>
        </w:r>
        <w:r w:rsidR="00FD68D9" w:rsidRPr="005A7E79" w:rsidDel="005A762F">
          <w:rPr>
            <w:rFonts w:ascii="Times New Roman" w:hAnsi="Times New Roman"/>
            <w:b w:val="0"/>
            <w:color w:val="C0504D" w:themeColor="accent2"/>
            <w:sz w:val="24"/>
          </w:rPr>
          <w:delText>[their studied ignorance on exactly the same point of view, well developed</w:delText>
        </w:r>
        <w:r w:rsidR="00FD68D9" w:rsidRPr="005A7E79" w:rsidDel="005A762F">
          <w:rPr>
            <w:rFonts w:ascii="Times New Roman" w:hAnsi="Times New Roman"/>
            <w:b w:val="0"/>
            <w:color w:val="C0504D" w:themeColor="accent2"/>
            <w:sz w:val="24"/>
          </w:rPr>
          <w:br/>
          <w:delText>before 1980, including arguments about how the immediate processing</w:delText>
        </w:r>
        <w:r w:rsidR="00FD68D9" w:rsidRPr="005A7E79" w:rsidDel="005A762F">
          <w:rPr>
            <w:rFonts w:ascii="Times New Roman" w:hAnsi="Times New Roman"/>
            <w:b w:val="0"/>
            <w:color w:val="C0504D" w:themeColor="accent2"/>
            <w:sz w:val="24"/>
          </w:rPr>
          <w:br/>
          <w:delText>constraints can result in particular linguistic structures and universals.]</w:delText>
        </w:r>
      </w:del>
    </w:p>
    <w:p w14:paraId="3917719F" w14:textId="09DBE93F" w:rsidR="000310B6" w:rsidRPr="000310B6" w:rsidRDefault="00FD68D9" w:rsidP="000310B6">
      <w:pPr>
        <w:rPr>
          <w:rFonts w:ascii="Times New Roman" w:hAnsi="Times New Roman"/>
          <w:b w:val="0"/>
          <w:sz w:val="24"/>
        </w:rPr>
      </w:pPr>
      <w:r w:rsidRPr="000310B6">
        <w:rPr>
          <w:rFonts w:ascii="Times New Roman" w:hAnsi="Times New Roman"/>
          <w:b w:val="0"/>
          <w:sz w:val="24"/>
        </w:rPr>
        <w:br/>
      </w:r>
      <w:r w:rsidR="005A7E79" w:rsidRPr="005A7E79">
        <w:rPr>
          <w:rFonts w:ascii="Times New Roman" w:hAnsi="Times New Roman"/>
          <w:b w:val="0"/>
          <w:color w:val="C0504D" w:themeColor="accent2"/>
          <w:sz w:val="24"/>
        </w:rPr>
        <w:t>We</w:t>
      </w:r>
      <w:r w:rsidRPr="000310B6">
        <w:rPr>
          <w:rFonts w:ascii="Times New Roman" w:hAnsi="Times New Roman"/>
          <w:b w:val="0"/>
          <w:sz w:val="24"/>
        </w:rPr>
        <w:t xml:space="preserve"> find what they say quite reasonable</w:t>
      </w:r>
      <w:ins w:id="174" w:author="thomas bever" w:date="2015-05-31T14:33:00Z">
        <w:r w:rsidR="005A762F">
          <w:rPr>
            <w:rFonts w:ascii="Times New Roman" w:hAnsi="Times New Roman"/>
            <w:b w:val="0"/>
            <w:sz w:val="24"/>
          </w:rPr>
          <w:t xml:space="preserve"> on the role of cognitive and behavioral constraints</w:t>
        </w:r>
      </w:ins>
      <w:r w:rsidRPr="000310B6">
        <w:rPr>
          <w:rFonts w:ascii="Times New Roman" w:hAnsi="Times New Roman"/>
          <w:b w:val="0"/>
          <w:sz w:val="24"/>
        </w:rPr>
        <w:t xml:space="preserve"> until approximately page 19, where they insist a tight time bottleneck (1) forces language acquisition to be a matter of learning a skill, and (2) that learning can only happen in real time. (</w:t>
      </w:r>
      <w:proofErr w:type="gramStart"/>
      <w:r w:rsidRPr="000310B6">
        <w:rPr>
          <w:rFonts w:ascii="Times New Roman" w:hAnsi="Times New Roman"/>
          <w:b w:val="0"/>
          <w:sz w:val="24"/>
        </w:rPr>
        <w:t>this</w:t>
      </w:r>
      <w:proofErr w:type="gramEnd"/>
      <w:r w:rsidRPr="000310B6">
        <w:rPr>
          <w:rFonts w:ascii="Times New Roman" w:hAnsi="Times New Roman"/>
          <w:b w:val="0"/>
          <w:sz w:val="24"/>
        </w:rPr>
        <w:t xml:space="preserve"> is highly suspicious; infants</w:t>
      </w:r>
      <w:ins w:id="175" w:author="thomas bever" w:date="2015-05-31T15:15:00Z">
        <w:r w:rsidR="0019138A">
          <w:rPr>
            <w:rFonts w:ascii="Times New Roman" w:hAnsi="Times New Roman"/>
            <w:b w:val="0"/>
            <w:sz w:val="24"/>
          </w:rPr>
          <w:t xml:space="preserve"> and young children </w:t>
        </w:r>
      </w:ins>
      <w:del w:id="176" w:author="thomas bever" w:date="2015-05-31T15:15:00Z">
        <w:r w:rsidRPr="000310B6" w:rsidDel="0019138A">
          <w:rPr>
            <w:rFonts w:ascii="Times New Roman" w:hAnsi="Times New Roman"/>
            <w:b w:val="0"/>
            <w:sz w:val="24"/>
          </w:rPr>
          <w:delText xml:space="preserve"> </w:delText>
        </w:r>
      </w:del>
      <w:r w:rsidRPr="000310B6">
        <w:rPr>
          <w:rFonts w:ascii="Times New Roman" w:hAnsi="Times New Roman"/>
          <w:b w:val="0"/>
          <w:sz w:val="24"/>
        </w:rPr>
        <w:t>are observe</w:t>
      </w:r>
      <w:r w:rsidR="005A7E79">
        <w:rPr>
          <w:rFonts w:ascii="Times New Roman" w:hAnsi="Times New Roman"/>
          <w:b w:val="0"/>
          <w:sz w:val="24"/>
        </w:rPr>
        <w:t xml:space="preserve">d to ‘practice’ their language, </w:t>
      </w:r>
      <w:r w:rsidR="005A7E79" w:rsidRPr="005A7E79">
        <w:rPr>
          <w:rFonts w:ascii="Times New Roman" w:hAnsi="Times New Roman"/>
          <w:b w:val="0"/>
          <w:color w:val="C0504D" w:themeColor="accent2"/>
          <w:sz w:val="24"/>
        </w:rPr>
        <w:t xml:space="preserve">including babbling by congenitally deaf infants </w:t>
      </w:r>
      <w:r w:rsidR="005A7E79" w:rsidRPr="005A7E79">
        <w:rPr>
          <w:rFonts w:ascii="Times New Roman" w:hAnsi="Times New Roman"/>
          <w:b w:val="0"/>
          <w:color w:val="C0504D" w:themeColor="accent2"/>
          <w:sz w:val="24"/>
        </w:rPr>
        <w:fldChar w:fldCharType="begin"/>
      </w:r>
      <w:r w:rsidR="005A7E79" w:rsidRPr="005A7E79">
        <w:rPr>
          <w:rFonts w:ascii="Times New Roman" w:hAnsi="Times New Roman"/>
          <w:b w:val="0"/>
          <w:color w:val="C0504D" w:themeColor="accent2"/>
          <w:sz w:val="24"/>
        </w:rPr>
        <w:instrText xml:space="preserve"> ADDIN EN.CITE &lt;EndNote&gt;&lt;Cite&gt;&lt;Author&gt;Petitto&lt;/Author&gt;&lt;Year&gt;1991&lt;/Year&gt;&lt;RecNum&gt;2921&lt;/RecNum&gt;&lt;DisplayText&gt;(Petitto &amp;amp; Marentette, 1991)&lt;/DisplayText&gt;&lt;record&gt;&lt;rec-number&gt;2921&lt;/rec-number&gt;&lt;foreign-keys&gt;&lt;key app="EN" db-id="rvr5deadta2vrmeafavxx9d15tsa5zzea5xe" timestamp="0"&gt;2921&lt;/key&gt;&lt;/foreign-keys&gt;&lt;ref-type name="Journal Article"&gt;17&lt;/ref-type&gt;&lt;contributors&gt;&lt;authors&gt;&lt;author&gt;Laura A. Petitto&lt;/author&gt;&lt;author&gt;P. Marentette&lt;/author&gt;&lt;/authors&gt;&lt;/contributors&gt;&lt;titles&gt;&lt;title&gt;Babbling in the manual mode: Evidence for the ontogeny of language&lt;/title&gt;&lt;secondary-title&gt;Science&lt;/secondary-title&gt;&lt;/titles&gt;&lt;periodical&gt;&lt;full-title&gt;Science&lt;/full-title&gt;&lt;/periodical&gt;&lt;pages&gt;1483-1496&lt;/pages&gt;&lt;volume&gt;251&lt;/volume&gt;&lt;dates&gt;&lt;year&gt;1991&lt;/year&gt;&lt;/dates&gt;&lt;urls&gt;&lt;/urls&gt;&lt;/record&gt;&lt;/Cite&gt;&lt;/EndNote&gt;</w:instrText>
      </w:r>
      <w:r w:rsidR="005A7E79" w:rsidRPr="005A7E79">
        <w:rPr>
          <w:rFonts w:ascii="Times New Roman" w:hAnsi="Times New Roman"/>
          <w:b w:val="0"/>
          <w:color w:val="C0504D" w:themeColor="accent2"/>
          <w:sz w:val="24"/>
        </w:rPr>
        <w:fldChar w:fldCharType="separate"/>
      </w:r>
      <w:r w:rsidR="005A7E79" w:rsidRPr="005A7E79">
        <w:rPr>
          <w:rFonts w:ascii="Times New Roman" w:hAnsi="Times New Roman"/>
          <w:b w:val="0"/>
          <w:noProof/>
          <w:color w:val="C0504D" w:themeColor="accent2"/>
          <w:sz w:val="24"/>
        </w:rPr>
        <w:t>(</w:t>
      </w:r>
      <w:ins w:id="177" w:author="thomas bever" w:date="2015-05-31T15:16:00Z">
        <w:r w:rsidR="0019138A">
          <w:rPr>
            <w:rFonts w:ascii="Times New Roman" w:hAnsi="Times New Roman"/>
            <w:b w:val="0"/>
            <w:noProof/>
            <w:color w:val="C0504D" w:themeColor="accent2"/>
            <w:sz w:val="24"/>
          </w:rPr>
          <w:t xml:space="preserve">Weir, XXX. </w:t>
        </w:r>
      </w:ins>
      <w:r w:rsidR="005A7E79" w:rsidRPr="005A7E79">
        <w:rPr>
          <w:rFonts w:ascii="Times New Roman" w:hAnsi="Times New Roman"/>
          <w:b w:val="0"/>
          <w:noProof/>
          <w:color w:val="C0504D" w:themeColor="accent2"/>
          <w:sz w:val="24"/>
        </w:rPr>
        <w:t>Petitto &amp; Marentette, 1991)</w:t>
      </w:r>
      <w:r w:rsidR="005A7E79" w:rsidRPr="005A7E79">
        <w:rPr>
          <w:rFonts w:ascii="Times New Roman" w:hAnsi="Times New Roman"/>
          <w:b w:val="0"/>
          <w:color w:val="C0504D" w:themeColor="accent2"/>
          <w:sz w:val="24"/>
        </w:rPr>
        <w:fldChar w:fldCharType="end"/>
      </w:r>
      <w:r w:rsidR="005A7E79">
        <w:rPr>
          <w:rFonts w:ascii="Times New Roman" w:hAnsi="Times New Roman"/>
          <w:b w:val="0"/>
          <w:sz w:val="24"/>
        </w:rPr>
        <w:t xml:space="preserve"> </w:t>
      </w:r>
      <w:r w:rsidRPr="000310B6">
        <w:rPr>
          <w:rFonts w:ascii="Times New Roman" w:hAnsi="Times New Roman"/>
          <w:b w:val="0"/>
          <w:sz w:val="24"/>
        </w:rPr>
        <w:t>Moreover, the highest-level chunks ought to remain more accessible than written-over, passed-on lower-level chunks.)</w:t>
      </w:r>
      <w:ins w:id="178" w:author="thomas bever" w:date="2015-05-31T14:34:00Z">
        <w:r w:rsidR="005A762F">
          <w:rPr>
            <w:rFonts w:ascii="Times New Roman" w:hAnsi="Times New Roman"/>
            <w:b w:val="0"/>
            <w:sz w:val="24"/>
          </w:rPr>
          <w:t xml:space="preserve">  </w:t>
        </w:r>
        <w:r w:rsidR="009A71D0">
          <w:rPr>
            <w:rFonts w:ascii="Times New Roman" w:hAnsi="Times New Roman"/>
            <w:b w:val="0"/>
            <w:sz w:val="24"/>
          </w:rPr>
          <w:t>SOMETHING IS MISSING HERE</w:t>
        </w:r>
      </w:ins>
    </w:p>
    <w:p w14:paraId="536EB581" w14:textId="77777777" w:rsidR="00EB0953" w:rsidRDefault="00DB68D5" w:rsidP="000310B6">
      <w:pPr>
        <w:rPr>
          <w:rFonts w:ascii="Times New Roman" w:hAnsi="Times New Roman"/>
          <w:b w:val="0"/>
          <w:sz w:val="24"/>
        </w:rPr>
      </w:pPr>
      <w:r>
        <w:rPr>
          <w:rFonts w:ascii="Times New Roman" w:hAnsi="Times New Roman"/>
          <w:b w:val="0"/>
          <w:sz w:val="24"/>
        </w:rPr>
        <w:tab/>
        <w:t>T</w:t>
      </w:r>
      <w:r w:rsidR="00EB0953">
        <w:rPr>
          <w:rFonts w:ascii="Times New Roman" w:hAnsi="Times New Roman"/>
          <w:b w:val="0"/>
          <w:sz w:val="24"/>
        </w:rPr>
        <w:t xml:space="preserve">he authors </w:t>
      </w:r>
      <w:r>
        <w:rPr>
          <w:rFonts w:ascii="Times New Roman" w:hAnsi="Times New Roman"/>
          <w:b w:val="0"/>
          <w:sz w:val="24"/>
        </w:rPr>
        <w:t>attempt</w:t>
      </w:r>
      <w:r w:rsidR="00EB0953">
        <w:rPr>
          <w:rFonts w:ascii="Times New Roman" w:hAnsi="Times New Roman"/>
          <w:b w:val="0"/>
          <w:sz w:val="24"/>
        </w:rPr>
        <w:t xml:space="preserve"> to bridge the gap between psycholinguistic research and syntactic theory in terms of general memory constraints. Put in that perspective, their claim could be stated as an endorsement of </w:t>
      </w:r>
      <w:proofErr w:type="spellStart"/>
      <w:r w:rsidR="00EB0953">
        <w:rPr>
          <w:rFonts w:ascii="Times New Roman" w:hAnsi="Times New Roman"/>
          <w:b w:val="0"/>
          <w:i/>
          <w:sz w:val="24"/>
        </w:rPr>
        <w:t>recency</w:t>
      </w:r>
      <w:proofErr w:type="spellEnd"/>
      <w:r w:rsidR="00EB0953">
        <w:rPr>
          <w:rFonts w:ascii="Times New Roman" w:hAnsi="Times New Roman"/>
          <w:b w:val="0"/>
          <w:sz w:val="24"/>
        </w:rPr>
        <w:t xml:space="preserve"> as the central memory factor constraining fast processing: only the last few elements parsed can be relevant to local, low-level processing. This is an important observation, as far as it goes</w:t>
      </w:r>
      <w:proofErr w:type="gramStart"/>
      <w:r w:rsidR="00EB0953">
        <w:rPr>
          <w:rFonts w:ascii="Times New Roman" w:hAnsi="Times New Roman"/>
          <w:b w:val="0"/>
          <w:sz w:val="24"/>
        </w:rPr>
        <w:t>;</w:t>
      </w:r>
      <w:proofErr w:type="gramEnd"/>
      <w:r w:rsidR="00EB0953">
        <w:rPr>
          <w:rFonts w:ascii="Times New Roman" w:hAnsi="Times New Roman"/>
          <w:b w:val="0"/>
          <w:sz w:val="24"/>
        </w:rPr>
        <w:t xml:space="preserve"> see below for our discussion of the extensive literature already exploring these ideas.</w:t>
      </w:r>
    </w:p>
    <w:p w14:paraId="59360069" w14:textId="77777777" w:rsidR="005D62C4" w:rsidRDefault="00EB0953" w:rsidP="000310B6">
      <w:pPr>
        <w:rPr>
          <w:rFonts w:ascii="Times New Roman" w:hAnsi="Times New Roman"/>
          <w:b w:val="0"/>
          <w:sz w:val="24"/>
        </w:rPr>
      </w:pPr>
      <w:r>
        <w:rPr>
          <w:rFonts w:ascii="Times New Roman" w:hAnsi="Times New Roman"/>
          <w:b w:val="0"/>
          <w:sz w:val="24"/>
        </w:rPr>
        <w:tab/>
        <w:t>However, their focus on the “here and now” (which, upon reflection, must mean “only the recent past”)</w:t>
      </w:r>
      <w:r w:rsidR="00BD5FEC">
        <w:rPr>
          <w:rFonts w:ascii="Times New Roman" w:hAnsi="Times New Roman"/>
          <w:b w:val="0"/>
          <w:sz w:val="24"/>
        </w:rPr>
        <w:t xml:space="preserve">, and the implicit emphasis on “habits of processing”, is somewhat myopic. </w:t>
      </w:r>
      <w:proofErr w:type="spellStart"/>
      <w:r w:rsidR="00BD5FEC">
        <w:rPr>
          <w:rFonts w:ascii="Times New Roman" w:hAnsi="Times New Roman"/>
          <w:b w:val="0"/>
          <w:sz w:val="24"/>
        </w:rPr>
        <w:t>Recency</w:t>
      </w:r>
      <w:proofErr w:type="spellEnd"/>
      <w:r w:rsidR="00BD5FEC">
        <w:rPr>
          <w:rFonts w:ascii="Times New Roman" w:hAnsi="Times New Roman"/>
          <w:b w:val="0"/>
          <w:sz w:val="24"/>
        </w:rPr>
        <w:t xml:space="preserve"> and frequency</w:t>
      </w:r>
      <w:r>
        <w:rPr>
          <w:rFonts w:ascii="Times New Roman" w:hAnsi="Times New Roman"/>
          <w:b w:val="0"/>
          <w:sz w:val="24"/>
        </w:rPr>
        <w:t xml:space="preserve"> </w:t>
      </w:r>
      <w:r w:rsidR="00BD5FEC">
        <w:rPr>
          <w:rFonts w:ascii="Times New Roman" w:hAnsi="Times New Roman"/>
          <w:b w:val="0"/>
          <w:sz w:val="24"/>
        </w:rPr>
        <w:t xml:space="preserve">are only two of several </w:t>
      </w:r>
      <w:r>
        <w:rPr>
          <w:rFonts w:ascii="Times New Roman" w:hAnsi="Times New Roman"/>
          <w:b w:val="0"/>
          <w:sz w:val="24"/>
        </w:rPr>
        <w:t xml:space="preserve">major factors determining accessibility to memory. Another is primacy: </w:t>
      </w:r>
      <w:ins w:id="179" w:author="thomas bever" w:date="2015-05-31T14:35:00Z">
        <w:r w:rsidR="009A71D0">
          <w:rPr>
            <w:rFonts w:ascii="Times New Roman" w:hAnsi="Times New Roman"/>
            <w:b w:val="0"/>
            <w:sz w:val="24"/>
          </w:rPr>
          <w:t xml:space="preserve">from a </w:t>
        </w:r>
      </w:ins>
      <w:r>
        <w:rPr>
          <w:rFonts w:ascii="Times New Roman" w:hAnsi="Times New Roman"/>
          <w:b w:val="0"/>
          <w:sz w:val="24"/>
        </w:rPr>
        <w:t xml:space="preserve">presented a string of unstructured elements, recall will hold </w:t>
      </w:r>
      <w:r w:rsidR="00BD5FEC">
        <w:rPr>
          <w:rFonts w:ascii="Times New Roman" w:hAnsi="Times New Roman"/>
          <w:b w:val="0"/>
          <w:sz w:val="24"/>
        </w:rPr>
        <w:t xml:space="preserve">accurately </w:t>
      </w:r>
      <w:r>
        <w:rPr>
          <w:rFonts w:ascii="Times New Roman" w:hAnsi="Times New Roman"/>
          <w:b w:val="0"/>
          <w:sz w:val="24"/>
        </w:rPr>
        <w:t xml:space="preserve">only of the first few, and last </w:t>
      </w:r>
      <w:del w:id="180" w:author="thomas bever" w:date="2015-05-31T14:35:00Z">
        <w:r w:rsidDel="009A71D0">
          <w:rPr>
            <w:rFonts w:ascii="Times New Roman" w:hAnsi="Times New Roman"/>
            <w:b w:val="0"/>
            <w:sz w:val="24"/>
          </w:rPr>
          <w:delText>one or two</w:delText>
        </w:r>
      </w:del>
      <w:ins w:id="181" w:author="thomas bever" w:date="2015-05-31T14:35:00Z">
        <w:r w:rsidR="009A71D0">
          <w:rPr>
            <w:rFonts w:ascii="Times New Roman" w:hAnsi="Times New Roman"/>
            <w:b w:val="0"/>
            <w:sz w:val="24"/>
          </w:rPr>
          <w:t>few</w:t>
        </w:r>
      </w:ins>
      <w:r>
        <w:rPr>
          <w:rFonts w:ascii="Times New Roman" w:hAnsi="Times New Roman"/>
          <w:b w:val="0"/>
          <w:sz w:val="24"/>
        </w:rPr>
        <w:t xml:space="preserve"> elements. Indeed, evidence suggests that the less structured the input, the greater the relative weight of primacy over </w:t>
      </w:r>
      <w:proofErr w:type="spellStart"/>
      <w:r>
        <w:rPr>
          <w:rFonts w:ascii="Times New Roman" w:hAnsi="Times New Roman"/>
          <w:b w:val="0"/>
          <w:sz w:val="24"/>
        </w:rPr>
        <w:t>recency</w:t>
      </w:r>
      <w:proofErr w:type="spellEnd"/>
      <w:r>
        <w:rPr>
          <w:rFonts w:ascii="Times New Roman" w:hAnsi="Times New Roman"/>
          <w:b w:val="0"/>
          <w:sz w:val="24"/>
        </w:rPr>
        <w:t xml:space="preserve"> in determining its accessibility. App</w:t>
      </w:r>
      <w:r w:rsidR="00BD5FEC">
        <w:rPr>
          <w:rFonts w:ascii="Times New Roman" w:hAnsi="Times New Roman"/>
          <w:b w:val="0"/>
          <w:sz w:val="24"/>
        </w:rPr>
        <w:t>lying this to language, we</w:t>
      </w:r>
      <w:r>
        <w:rPr>
          <w:rFonts w:ascii="Times New Roman" w:hAnsi="Times New Roman"/>
          <w:b w:val="0"/>
          <w:sz w:val="24"/>
        </w:rPr>
        <w:t xml:space="preserve"> then expect a special role for the “left edge” in early acquisition</w:t>
      </w:r>
      <w:r w:rsidR="00BD5FEC">
        <w:rPr>
          <w:rFonts w:ascii="Times New Roman" w:hAnsi="Times New Roman"/>
          <w:b w:val="0"/>
          <w:sz w:val="24"/>
        </w:rPr>
        <w:t xml:space="preserve"> (when the input cannot yet be fully processed, </w:t>
      </w:r>
      <w:ins w:id="182" w:author="thomas bever" w:date="2015-05-31T14:35:00Z">
        <w:r w:rsidR="009A71D0">
          <w:rPr>
            <w:rFonts w:ascii="Times New Roman" w:hAnsi="Times New Roman"/>
            <w:b w:val="0"/>
            <w:sz w:val="24"/>
          </w:rPr>
          <w:t xml:space="preserve">and </w:t>
        </w:r>
      </w:ins>
      <w:r w:rsidR="00BD5FEC">
        <w:rPr>
          <w:rFonts w:ascii="Times New Roman" w:hAnsi="Times New Roman"/>
          <w:b w:val="0"/>
          <w:sz w:val="24"/>
        </w:rPr>
        <w:t xml:space="preserve">so appears maximally unstructured). Novelty is another key property of human memory, which can apparently circumvent the “here and now” bottleneck of linguistic memory. For example, encountering a speaker with an accent, one may clearly remember low-level details of pronunciation – because it is unusual. Finally, salience is another factor independently determining access to memory; </w:t>
      </w:r>
      <w:r w:rsidR="00CD0426">
        <w:rPr>
          <w:rFonts w:ascii="Times New Roman" w:hAnsi="Times New Roman"/>
          <w:b w:val="0"/>
          <w:sz w:val="24"/>
        </w:rPr>
        <w:t xml:space="preserve">for example, </w:t>
      </w:r>
      <w:r w:rsidR="00BD5FEC">
        <w:rPr>
          <w:rFonts w:ascii="Times New Roman" w:hAnsi="Times New Roman"/>
          <w:b w:val="0"/>
          <w:sz w:val="24"/>
        </w:rPr>
        <w:t>one may remember the exact words and tone of utterances during a highly emotional event.</w:t>
      </w:r>
      <w:r w:rsidR="004C4FAE">
        <w:rPr>
          <w:rFonts w:ascii="Times New Roman" w:hAnsi="Times New Roman"/>
          <w:b w:val="0"/>
          <w:sz w:val="24"/>
        </w:rPr>
        <w:t xml:space="preserve"> Plausibly, this dimension of memory access finds a linguistic expression </w:t>
      </w:r>
      <w:r w:rsidR="006A1796">
        <w:rPr>
          <w:rFonts w:ascii="Times New Roman" w:hAnsi="Times New Roman"/>
          <w:b w:val="0"/>
          <w:sz w:val="24"/>
        </w:rPr>
        <w:t xml:space="preserve">in phenomena such as contrastive focus and other information structure effects. </w:t>
      </w:r>
    </w:p>
    <w:p w14:paraId="07BAA13A" w14:textId="77777777" w:rsidR="005D62C4" w:rsidRPr="005A7E79" w:rsidDel="009A71D0" w:rsidRDefault="005A7E79" w:rsidP="005D62C4">
      <w:pPr>
        <w:widowControl w:val="0"/>
        <w:autoSpaceDE w:val="0"/>
        <w:autoSpaceDN w:val="0"/>
        <w:adjustRightInd w:val="0"/>
        <w:spacing w:after="0"/>
        <w:rPr>
          <w:del w:id="183" w:author="thomas bever" w:date="2015-05-31T14:36:00Z"/>
          <w:rFonts w:ascii="Times New Roman" w:hAnsi="Times New Roman"/>
          <w:b w:val="0"/>
          <w:strike/>
          <w:color w:val="C0504D" w:themeColor="accent2"/>
          <w:sz w:val="24"/>
        </w:rPr>
      </w:pPr>
      <w:del w:id="184" w:author="thomas bever" w:date="2015-05-31T14:36:00Z">
        <w:r w:rsidRPr="005A7E79" w:rsidDel="009A71D0">
          <w:rPr>
            <w:rFonts w:ascii="Times New Roman" w:hAnsi="Times New Roman"/>
            <w:b w:val="0"/>
            <w:strike/>
            <w:color w:val="C0504D" w:themeColor="accent2"/>
            <w:sz w:val="24"/>
          </w:rPr>
          <w:delText xml:space="preserve">CUT </w:delText>
        </w:r>
        <w:r w:rsidR="005D62C4" w:rsidRPr="005A7E79" w:rsidDel="009A71D0">
          <w:rPr>
            <w:rFonts w:ascii="Times New Roman" w:hAnsi="Times New Roman"/>
            <w:b w:val="0"/>
            <w:strike/>
            <w:color w:val="C0504D" w:themeColor="accent2"/>
            <w:sz w:val="24"/>
          </w:rPr>
          <w:delText>“</w:delText>
        </w:r>
        <w:r w:rsidR="005D62C4" w:rsidRPr="005A7E79" w:rsidDel="009A71D0">
          <w:rPr>
            <w:rFonts w:ascii="Times New Roman" w:hAnsi="Times New Roman" w:cs="Times New Roman"/>
            <w:b w:val="0"/>
            <w:strike/>
            <w:color w:val="C0504D" w:themeColor="accent2"/>
            <w:sz w:val="24"/>
          </w:rPr>
          <w:delText>From this perspective, language acquisition involves learning to process: i.e., learning rapidly to create and use chunks appropriately for the language being learned (Section 4). Consequently, short-term language change and longer-term processes of language evolution arise through variation in the system of chunks and their composition, suggesting an item-based theory of language change (Section 5).</w:delText>
        </w:r>
        <w:r w:rsidR="005D62C4" w:rsidRPr="005A7E79" w:rsidDel="009A71D0">
          <w:rPr>
            <w:rFonts w:ascii="Times New Roman" w:hAnsi="Times New Roman"/>
            <w:b w:val="0"/>
            <w:strike/>
            <w:color w:val="C0504D" w:themeColor="accent2"/>
            <w:sz w:val="24"/>
          </w:rPr>
          <w:delText xml:space="preserve">” (p. 4)  </w:delText>
        </w:r>
      </w:del>
    </w:p>
    <w:p w14:paraId="1DC7E2D2" w14:textId="77777777" w:rsidR="005A7E79" w:rsidRDefault="005D62C4" w:rsidP="005D62C4">
      <w:pPr>
        <w:widowControl w:val="0"/>
        <w:autoSpaceDE w:val="0"/>
        <w:autoSpaceDN w:val="0"/>
        <w:adjustRightInd w:val="0"/>
        <w:spacing w:after="0"/>
        <w:rPr>
          <w:rFonts w:ascii="Times New Roman" w:hAnsi="Times New Roman"/>
          <w:b w:val="0"/>
          <w:sz w:val="24"/>
        </w:rPr>
      </w:pPr>
      <w:r>
        <w:rPr>
          <w:rFonts w:ascii="Times New Roman" w:hAnsi="Times New Roman"/>
          <w:b w:val="0"/>
          <w:sz w:val="24"/>
        </w:rPr>
        <w:tab/>
      </w:r>
    </w:p>
    <w:p w14:paraId="18556756" w14:textId="0C49AC77" w:rsidR="00BC5F59" w:rsidRDefault="005D62C4" w:rsidP="005D62C4">
      <w:pPr>
        <w:widowControl w:val="0"/>
        <w:autoSpaceDE w:val="0"/>
        <w:autoSpaceDN w:val="0"/>
        <w:adjustRightInd w:val="0"/>
        <w:spacing w:after="0"/>
        <w:rPr>
          <w:rFonts w:ascii="Times New Roman" w:hAnsi="Times New Roman"/>
          <w:b w:val="0"/>
          <w:sz w:val="24"/>
        </w:rPr>
      </w:pPr>
      <w:del w:id="185" w:author="thomas bever" w:date="2015-05-31T14:36:00Z">
        <w:r w:rsidDel="009A71D0">
          <w:rPr>
            <w:rFonts w:ascii="Times New Roman" w:hAnsi="Times New Roman"/>
            <w:b w:val="0"/>
            <w:sz w:val="24"/>
          </w:rPr>
          <w:delText>We accept</w:delText>
        </w:r>
      </w:del>
      <w:ins w:id="186" w:author="thomas bever" w:date="2015-05-31T14:36:00Z">
        <w:r w:rsidR="002248DD">
          <w:rPr>
            <w:rFonts w:ascii="Times New Roman" w:hAnsi="Times New Roman"/>
            <w:b w:val="0"/>
            <w:sz w:val="24"/>
          </w:rPr>
          <w:t xml:space="preserve">Facts and logic indicate that it </w:t>
        </w:r>
        <w:r w:rsidR="009A71D0">
          <w:rPr>
            <w:rFonts w:ascii="Times New Roman" w:hAnsi="Times New Roman"/>
            <w:b w:val="0"/>
            <w:sz w:val="24"/>
          </w:rPr>
          <w:t>must be true</w:t>
        </w:r>
      </w:ins>
      <w:r>
        <w:rPr>
          <w:rFonts w:ascii="Times New Roman" w:hAnsi="Times New Roman"/>
          <w:b w:val="0"/>
          <w:sz w:val="24"/>
        </w:rPr>
        <w:t xml:space="preserve"> that one part of language acquisition must indeed be to assign the right internal boundaries (“chunks”) to external stimuli. </w:t>
      </w:r>
      <w:ins w:id="187" w:author="thomas bever" w:date="2015-05-31T15:17:00Z">
        <w:r w:rsidR="0019138A">
          <w:rPr>
            <w:rFonts w:ascii="Times New Roman" w:hAnsi="Times New Roman"/>
            <w:b w:val="0"/>
            <w:sz w:val="24"/>
          </w:rPr>
          <w:t xml:space="preserve"> That chunking is an inextricable feature of language processing goes back to Miller, 1955 and others (e.g., Carroll and Bever, 1972</w:t>
        </w:r>
        <w:proofErr w:type="gramStart"/>
        <w:r w:rsidR="0019138A">
          <w:rPr>
            <w:rFonts w:ascii="Times New Roman" w:hAnsi="Times New Roman"/>
            <w:b w:val="0"/>
            <w:sz w:val="24"/>
          </w:rPr>
          <w:t>;</w:t>
        </w:r>
      </w:ins>
      <w:ins w:id="188" w:author="thomas bever" w:date="2015-05-31T15:19:00Z">
        <w:r w:rsidR="0019138A">
          <w:rPr>
            <w:rFonts w:ascii="Times New Roman" w:hAnsi="Times New Roman"/>
            <w:b w:val="0"/>
            <w:sz w:val="24"/>
          </w:rPr>
          <w:t xml:space="preserve"> ?</w:t>
        </w:r>
        <w:proofErr w:type="gramEnd"/>
        <w:r w:rsidR="0019138A">
          <w:rPr>
            <w:rFonts w:ascii="Times New Roman" w:hAnsi="Times New Roman"/>
            <w:b w:val="0"/>
            <w:sz w:val="24"/>
          </w:rPr>
          <w:t>???)</w:t>
        </w:r>
      </w:ins>
      <w:ins w:id="189" w:author="thomas bever" w:date="2015-05-31T15:17:00Z">
        <w:r w:rsidR="0019138A">
          <w:rPr>
            <w:rFonts w:ascii="Times New Roman" w:hAnsi="Times New Roman"/>
            <w:b w:val="0"/>
            <w:sz w:val="24"/>
          </w:rPr>
          <w:t xml:space="preserve"> </w:t>
        </w:r>
      </w:ins>
      <w:ins w:id="190" w:author="thomas bever" w:date="2015-05-31T15:18:00Z">
        <w:r w:rsidR="0019138A">
          <w:rPr>
            <w:rFonts w:ascii="Times New Roman" w:hAnsi="Times New Roman"/>
            <w:b w:val="0"/>
            <w:sz w:val="24"/>
          </w:rPr>
          <w:t xml:space="preserve"> </w:t>
        </w:r>
      </w:ins>
      <w:r w:rsidR="005A7E79" w:rsidRPr="005A7E79">
        <w:rPr>
          <w:rFonts w:ascii="Times New Roman" w:hAnsi="Times New Roman"/>
          <w:b w:val="0"/>
          <w:color w:val="C0504D" w:themeColor="accent2"/>
          <w:sz w:val="24"/>
        </w:rPr>
        <w:t xml:space="preserve">In </w:t>
      </w:r>
      <w:ins w:id="191" w:author="thomas bever" w:date="2015-05-31T15:18:00Z">
        <w:r w:rsidR="0019138A">
          <w:rPr>
            <w:rFonts w:ascii="Times New Roman" w:hAnsi="Times New Roman"/>
            <w:b w:val="0"/>
            <w:color w:val="C0504D" w:themeColor="accent2"/>
            <w:sz w:val="24"/>
          </w:rPr>
          <w:t xml:space="preserve">structural theories, such as </w:t>
        </w:r>
      </w:ins>
      <w:r w:rsidR="005A7E79" w:rsidRPr="005A7E79">
        <w:rPr>
          <w:rFonts w:ascii="Times New Roman" w:hAnsi="Times New Roman"/>
          <w:b w:val="0"/>
          <w:color w:val="C0504D" w:themeColor="accent2"/>
          <w:sz w:val="24"/>
        </w:rPr>
        <w:t>Generative Grammar, notably in the recent Minimalist Program, cyclic points of closure (called phases)</w:t>
      </w:r>
      <w:r w:rsidR="005A7E79">
        <w:rPr>
          <w:rFonts w:ascii="Times New Roman" w:hAnsi="Times New Roman"/>
          <w:b w:val="0"/>
          <w:color w:val="C0504D" w:themeColor="accent2"/>
          <w:sz w:val="24"/>
        </w:rPr>
        <w:t xml:space="preserve"> </w:t>
      </w:r>
      <w:r w:rsidR="005A7E79" w:rsidRPr="005A7E79">
        <w:rPr>
          <w:rFonts w:ascii="Times New Roman" w:hAnsi="Times New Roman"/>
          <w:b w:val="0"/>
          <w:color w:val="C0504D" w:themeColor="accent2"/>
          <w:sz w:val="24"/>
        </w:rPr>
        <w:t xml:space="preserve">in the derivation of complex sentences are currently countenanced, with many subtle and experimentally validated consequences </w:t>
      </w:r>
      <w:r w:rsidR="005A7E79" w:rsidRPr="005A7E79">
        <w:rPr>
          <w:rFonts w:ascii="Times New Roman" w:hAnsi="Times New Roman"/>
          <w:b w:val="0"/>
          <w:color w:val="C0504D" w:themeColor="accent2"/>
          <w:sz w:val="24"/>
        </w:rPr>
        <w:fldChar w:fldCharType="begin"/>
      </w:r>
      <w:r w:rsidR="005A7E79" w:rsidRPr="005A7E79">
        <w:rPr>
          <w:rFonts w:ascii="Times New Roman" w:hAnsi="Times New Roman"/>
          <w:b w:val="0"/>
          <w:color w:val="C0504D" w:themeColor="accent2"/>
          <w:sz w:val="24"/>
        </w:rPr>
        <w:instrText xml:space="preserve"> ADDIN EN.CITE &lt;EndNote&gt;&lt;Cite&gt;&lt;Author&gt;Chomsky&lt;/Author&gt;&lt;Year&gt;2001&lt;/Year&gt;&lt;RecNum&gt;3211&lt;/RecNum&gt;&lt;DisplayText&gt;(Chomsky, 2001; Epstein &amp;amp; Seely, 2002)&lt;/DisplayText&gt;&lt;record&gt;&lt;rec-number&gt;3211&lt;/rec-number&gt;&lt;foreign-keys&gt;&lt;key app="EN" db-id="rvr5deadta2vrmeafavxx9d15tsa5zzea5xe" timestamp="0"&gt;3211&lt;/key&gt;&lt;/foreign-keys&gt;&lt;ref-type name="Book Section"&gt;5&lt;/ref-type&gt;&lt;contributors&gt;&lt;authors&gt;&lt;author&gt;Chomsky, Noam&lt;/author&gt;&lt;/authors&gt;&lt;secondary-authors&gt;&lt;author&gt;Kenstowicz, Michael&lt;/author&gt;&lt;/secondary-authors&gt;&lt;/contributors&gt;&lt;titles&gt;&lt;title&gt;Derivation by phase&lt;/title&gt;&lt;secondary-title&gt;Ken Hale: A Life in Language&lt;/secondary-title&gt;&lt;/titles&gt;&lt;pages&gt;1-52&lt;/pages&gt;&lt;dates&gt;&lt;year&gt;2001&lt;/year&gt;&lt;/dates&gt;&lt;pub-location&gt;Cambridge, MA&lt;/pub-location&gt;&lt;publisher&gt;The M.I.T. Press&lt;/publisher&gt;&lt;urls&gt;&lt;/urls&gt;&lt;/record&gt;&lt;/Cite&gt;&lt;Cite&gt;&lt;Author&gt;Epstein&lt;/Author&gt;&lt;Year&gt;2002&lt;/Year&gt;&lt;RecNum&gt;3370&lt;/RecNum&gt;&lt;record&gt;&lt;rec-number&gt;3370&lt;/rec-number&gt;&lt;foreign-keys&gt;&lt;key app="EN" db-id="rvr5deadta2vrmeafavxx9d15tsa5zzea5xe" timestamp="0"&gt;3370&lt;/key&gt;&lt;/foreign-keys&gt;&lt;ref-type name="Edited Book"&gt;28&lt;/ref-type&gt;&lt;contributors&gt;&lt;authors&gt;&lt;author&gt;Epstein, Samuel David&lt;/author&gt;&lt;author&gt;Seely, T. Daniel&lt;/author&gt;&lt;/authors&gt;&lt;/contributors&gt;&lt;titles&gt;&lt;title&gt;Derivation and Explanation in the Minimalist Program&lt;/title&gt;&lt;/titles&gt;&lt;dates&gt;&lt;year&gt;2002&lt;/year&gt;&lt;/dates&gt;&lt;pub-location&gt;Oxford UK&lt;/pub-location&gt;&lt;publisher&gt;Blackwell&lt;/publisher&gt;&lt;urls&gt;&lt;/urls&gt;&lt;/record&gt;&lt;/Cite&gt;&lt;/EndNote&gt;</w:instrText>
      </w:r>
      <w:r w:rsidR="005A7E79" w:rsidRPr="005A7E79">
        <w:rPr>
          <w:rFonts w:ascii="Times New Roman" w:hAnsi="Times New Roman"/>
          <w:b w:val="0"/>
          <w:color w:val="C0504D" w:themeColor="accent2"/>
          <w:sz w:val="24"/>
        </w:rPr>
        <w:fldChar w:fldCharType="separate"/>
      </w:r>
      <w:r w:rsidR="005A7E79" w:rsidRPr="005A7E79">
        <w:rPr>
          <w:rFonts w:ascii="Times New Roman" w:hAnsi="Times New Roman"/>
          <w:b w:val="0"/>
          <w:noProof/>
          <w:color w:val="C0504D" w:themeColor="accent2"/>
          <w:sz w:val="24"/>
        </w:rPr>
        <w:t>(Chomsky, 2001; Epstein &amp; Seely, 2002)</w:t>
      </w:r>
      <w:r w:rsidR="005A7E79" w:rsidRPr="005A7E79">
        <w:rPr>
          <w:rFonts w:ascii="Times New Roman" w:hAnsi="Times New Roman"/>
          <w:b w:val="0"/>
          <w:color w:val="C0504D" w:themeColor="accent2"/>
          <w:sz w:val="24"/>
        </w:rPr>
        <w:fldChar w:fldCharType="end"/>
      </w:r>
      <w:r w:rsidR="005A7E79" w:rsidRPr="005A7E79">
        <w:rPr>
          <w:rFonts w:ascii="Times New Roman" w:hAnsi="Times New Roman"/>
          <w:b w:val="0"/>
          <w:color w:val="C0504D" w:themeColor="accent2"/>
          <w:sz w:val="24"/>
        </w:rPr>
        <w:t xml:space="preserve"> </w:t>
      </w:r>
      <w:r w:rsidR="005A7E79" w:rsidRPr="005A7E79">
        <w:rPr>
          <w:rFonts w:ascii="Times New Roman" w:hAnsi="Times New Roman"/>
          <w:b w:val="0"/>
          <w:color w:val="C0504D" w:themeColor="accent2"/>
          <w:sz w:val="24"/>
        </w:rPr>
        <w:fldChar w:fldCharType="begin"/>
      </w:r>
      <w:r w:rsidR="005A7E79" w:rsidRPr="005A7E79">
        <w:rPr>
          <w:rFonts w:ascii="Times New Roman" w:hAnsi="Times New Roman"/>
          <w:b w:val="0"/>
          <w:color w:val="C0504D" w:themeColor="accent2"/>
          <w:sz w:val="24"/>
        </w:rPr>
        <w:instrText xml:space="preserve"> ADDIN EN.CITE &lt;EndNote&gt;&lt;Cite&gt;&lt;Author&gt;Gallego&lt;/Author&gt;&lt;Year&gt;2012&lt;/Year&gt;&lt;RecNum&gt;5581&lt;/RecNum&gt;&lt;DisplayText&gt;(Gallego, 2012)&lt;/DisplayText&gt;&lt;record&gt;&lt;rec-number&gt;5581&lt;/rec-number&gt;&lt;foreign-keys&gt;&lt;key app="EN" db-id="rvr5deadta2vrmeafavxx9d15tsa5zzea5xe" timestamp="1432568681"&gt;5581&lt;/key&gt;&lt;/foreign-keys&gt;&lt;ref-type name="Edited Book"&gt;28&lt;/ref-type&gt;&lt;contributors&gt;&lt;authors&gt;&lt;author&gt;Gallego, Angel J.&lt;/author&gt;&lt;/authors&gt;&lt;/contributors&gt;&lt;titles&gt;&lt;title&gt;Phases: Developing the Framework&lt;/title&gt;&lt;/titles&gt;&lt;dates&gt;&lt;year&gt;2012&lt;/year&gt;&lt;/dates&gt;&lt;pub-location&gt;Berlin and New York&lt;/pub-location&gt;&lt;publisher&gt;De Gruyter Mouton&lt;/publisher&gt;&lt;urls&gt;&lt;/urls&gt;&lt;/record&gt;&lt;/Cite&gt;&lt;/EndNote&gt;</w:instrText>
      </w:r>
      <w:r w:rsidR="005A7E79" w:rsidRPr="005A7E79">
        <w:rPr>
          <w:rFonts w:ascii="Times New Roman" w:hAnsi="Times New Roman"/>
          <w:b w:val="0"/>
          <w:color w:val="C0504D" w:themeColor="accent2"/>
          <w:sz w:val="24"/>
        </w:rPr>
        <w:fldChar w:fldCharType="separate"/>
      </w:r>
      <w:r w:rsidR="005A7E79" w:rsidRPr="005A7E79">
        <w:rPr>
          <w:rFonts w:ascii="Times New Roman" w:hAnsi="Times New Roman"/>
          <w:b w:val="0"/>
          <w:noProof/>
          <w:color w:val="C0504D" w:themeColor="accent2"/>
          <w:sz w:val="24"/>
        </w:rPr>
        <w:t>(Gallego, 2012)</w:t>
      </w:r>
      <w:r w:rsidR="005A7E79" w:rsidRPr="005A7E79">
        <w:rPr>
          <w:rFonts w:ascii="Times New Roman" w:hAnsi="Times New Roman"/>
          <w:b w:val="0"/>
          <w:color w:val="C0504D" w:themeColor="accent2"/>
          <w:sz w:val="24"/>
        </w:rPr>
        <w:fldChar w:fldCharType="end"/>
      </w:r>
      <w:r w:rsidR="005A7E79">
        <w:rPr>
          <w:rFonts w:ascii="Times New Roman" w:hAnsi="Times New Roman"/>
          <w:b w:val="0"/>
          <w:color w:val="C0504D" w:themeColor="accent2"/>
          <w:sz w:val="24"/>
        </w:rPr>
        <w:t>. This approach is totally alien to the idea that the character of phases may be the result of statistical generalizations</w:t>
      </w:r>
      <w:r w:rsidR="005A7E79">
        <w:rPr>
          <w:rFonts w:ascii="Times New Roman" w:hAnsi="Times New Roman"/>
          <w:b w:val="0"/>
          <w:sz w:val="24"/>
        </w:rPr>
        <w:t xml:space="preserve">. </w:t>
      </w:r>
      <w:r w:rsidR="005A7E79" w:rsidRPr="005A7E79">
        <w:rPr>
          <w:rFonts w:ascii="Times New Roman" w:hAnsi="Times New Roman"/>
          <w:b w:val="0"/>
          <w:color w:val="C0504D" w:themeColor="accent2"/>
          <w:sz w:val="24"/>
        </w:rPr>
        <w:t>One thing is to admit that some kind of “chunking” of the incoming linguistic stimuli may be an essential part of acquisition and production</w:t>
      </w:r>
      <w:r w:rsidR="005A7E79">
        <w:rPr>
          <w:rFonts w:ascii="Times New Roman" w:hAnsi="Times New Roman"/>
          <w:b w:val="0"/>
          <w:sz w:val="24"/>
        </w:rPr>
        <w:t>, b</w:t>
      </w:r>
      <w:r>
        <w:rPr>
          <w:rFonts w:ascii="Times New Roman" w:hAnsi="Times New Roman"/>
          <w:b w:val="0"/>
          <w:sz w:val="24"/>
        </w:rPr>
        <w:t xml:space="preserve">ut it is another thing to suppose that language acquisition is effectively </w:t>
      </w:r>
      <w:r>
        <w:rPr>
          <w:rFonts w:ascii="Times New Roman" w:hAnsi="Times New Roman"/>
          <w:b w:val="0"/>
          <w:i/>
          <w:sz w:val="24"/>
        </w:rPr>
        <w:t>exhausted</w:t>
      </w:r>
      <w:r>
        <w:rPr>
          <w:rFonts w:ascii="Times New Roman" w:hAnsi="Times New Roman"/>
          <w:b w:val="0"/>
          <w:sz w:val="24"/>
        </w:rPr>
        <w:t xml:space="preserve"> by this process, or that the process is one of “learning” as such. Indeed, infants seem to acquire the prosodic contour of their native language even before birth, strongly constraining or even dictating the relevant “chunk” boundaries </w:t>
      </w:r>
      <w:r w:rsidR="00A11B41">
        <w:rPr>
          <w:rFonts w:ascii="Times New Roman" w:hAnsi="Times New Roman"/>
          <w:b w:val="0"/>
          <w:sz w:val="24"/>
        </w:rPr>
        <w:t xml:space="preserve">(and other nuanced details of the language) </w:t>
      </w:r>
      <w:r>
        <w:rPr>
          <w:rFonts w:ascii="Times New Roman" w:hAnsi="Times New Roman"/>
          <w:b w:val="0"/>
          <w:sz w:val="24"/>
        </w:rPr>
        <w:t>well befo</w:t>
      </w:r>
      <w:r w:rsidR="00A11B41">
        <w:rPr>
          <w:rFonts w:ascii="Times New Roman" w:hAnsi="Times New Roman"/>
          <w:b w:val="0"/>
          <w:sz w:val="24"/>
        </w:rPr>
        <w:t xml:space="preserve">re any substantive “item-based constructions” can be postulated. It is precisely in ignoring this kind of instinctual cueing of language structure that </w:t>
      </w:r>
      <w:r w:rsidR="005A7E79" w:rsidRPr="005A7E79">
        <w:rPr>
          <w:rFonts w:ascii="Times New Roman" w:hAnsi="Times New Roman"/>
          <w:b w:val="0"/>
          <w:color w:val="C0504D" w:themeColor="accent2"/>
          <w:sz w:val="24"/>
        </w:rPr>
        <w:t>C&amp;C’s</w:t>
      </w:r>
      <w:r w:rsidR="00A11B41">
        <w:rPr>
          <w:rFonts w:ascii="Times New Roman" w:hAnsi="Times New Roman"/>
          <w:b w:val="0"/>
          <w:sz w:val="24"/>
        </w:rPr>
        <w:t xml:space="preserve"> account goes awry.</w:t>
      </w:r>
      <w:r w:rsidR="00FD68D9" w:rsidRPr="000310B6">
        <w:rPr>
          <w:rFonts w:ascii="Times New Roman" w:hAnsi="Times New Roman"/>
          <w:b w:val="0"/>
          <w:sz w:val="24"/>
        </w:rPr>
        <w:br/>
      </w:r>
    </w:p>
    <w:p w14:paraId="1F6A07F0" w14:textId="77777777" w:rsidR="00BC5F59" w:rsidRPr="005A7E79" w:rsidRDefault="005A7E79" w:rsidP="00BC5F59">
      <w:pPr>
        <w:widowControl w:val="0"/>
        <w:autoSpaceDE w:val="0"/>
        <w:autoSpaceDN w:val="0"/>
        <w:adjustRightInd w:val="0"/>
        <w:spacing w:after="0"/>
        <w:rPr>
          <w:rFonts w:ascii="Times New Roman" w:hAnsi="Times New Roman"/>
          <w:b w:val="0"/>
          <w:strike/>
          <w:color w:val="C0504D" w:themeColor="accent2"/>
          <w:sz w:val="24"/>
        </w:rPr>
      </w:pPr>
      <w:r>
        <w:rPr>
          <w:rFonts w:ascii="Times New Roman" w:hAnsi="Times New Roman"/>
          <w:b w:val="0"/>
          <w:color w:val="C0504D" w:themeColor="accent2"/>
          <w:sz w:val="24"/>
        </w:rPr>
        <w:t xml:space="preserve">CUT </w:t>
      </w:r>
      <w:r w:rsidR="00BC5F59" w:rsidRPr="005A7E79">
        <w:rPr>
          <w:rFonts w:ascii="Times New Roman" w:hAnsi="Times New Roman"/>
          <w:b w:val="0"/>
          <w:strike/>
          <w:color w:val="C0504D" w:themeColor="accent2"/>
          <w:sz w:val="24"/>
        </w:rPr>
        <w:t>“</w:t>
      </w:r>
      <w:r w:rsidR="00BC5F59" w:rsidRPr="005A7E79">
        <w:rPr>
          <w:rFonts w:ascii="Times New Roman" w:hAnsi="Times New Roman" w:cs="Times New Roman"/>
          <w:b w:val="0"/>
          <w:strike/>
          <w:color w:val="C0504D" w:themeColor="accent2"/>
          <w:sz w:val="24"/>
        </w:rPr>
        <w:t>our account is agnostic with respect to the specific characterization of the various levels of linguistic representation,</w:t>
      </w:r>
      <w:r w:rsidR="00BC5F59" w:rsidRPr="005A7E79">
        <w:rPr>
          <w:rFonts w:ascii="Times New Roman" w:hAnsi="Times New Roman" w:cs="Times New Roman"/>
          <w:b w:val="0"/>
          <w:strike/>
          <w:color w:val="C0504D" w:themeColor="accent2"/>
          <w:sz w:val="16"/>
          <w:szCs w:val="16"/>
        </w:rPr>
        <w:t xml:space="preserve"> </w:t>
      </w:r>
      <w:r w:rsidR="00BC5F59" w:rsidRPr="005A7E79">
        <w:rPr>
          <w:rFonts w:ascii="Times New Roman" w:hAnsi="Times New Roman" w:cs="Times New Roman"/>
          <w:b w:val="0"/>
          <w:strike/>
          <w:color w:val="C0504D" w:themeColor="accent2"/>
          <w:sz w:val="24"/>
        </w:rPr>
        <w:t>e.g., whether sound-based chunks take the form of phonemes, syllables, etc. What is central for the Chunk-and-Pass account is that there should be some form of sound-based level of chunking (or visual-based in the case of sign language), and a sequence of increasingly abstract levels of chunked representations into which the input is continually recoded.</w:t>
      </w:r>
      <w:r w:rsidR="00BC5F59" w:rsidRPr="005A7E79">
        <w:rPr>
          <w:rFonts w:ascii="Times New Roman" w:hAnsi="Times New Roman"/>
          <w:b w:val="0"/>
          <w:strike/>
          <w:color w:val="C0504D" w:themeColor="accent2"/>
          <w:sz w:val="24"/>
        </w:rPr>
        <w:t xml:space="preserve">” (p. 13) </w:t>
      </w:r>
    </w:p>
    <w:p w14:paraId="41BF56C8" w14:textId="77777777" w:rsidR="00BC5F59" w:rsidRPr="005A7E79" w:rsidRDefault="00BC5F59" w:rsidP="00BC5F59">
      <w:pPr>
        <w:widowControl w:val="0"/>
        <w:autoSpaceDE w:val="0"/>
        <w:autoSpaceDN w:val="0"/>
        <w:adjustRightInd w:val="0"/>
        <w:spacing w:after="0"/>
        <w:rPr>
          <w:rFonts w:ascii="Times New Roman" w:hAnsi="Times New Roman"/>
          <w:b w:val="0"/>
          <w:strike/>
          <w:color w:val="C0504D" w:themeColor="accent2"/>
          <w:sz w:val="24"/>
        </w:rPr>
      </w:pPr>
      <w:r w:rsidRPr="005A7E79">
        <w:rPr>
          <w:rFonts w:ascii="Times New Roman" w:hAnsi="Times New Roman"/>
          <w:b w:val="0"/>
          <w:strike/>
          <w:color w:val="C0504D" w:themeColor="accent2"/>
          <w:sz w:val="24"/>
        </w:rPr>
        <w:tab/>
        <w:t xml:space="preserve">Indeed, the account has little bite without something more being said about the nature of the chunks. </w:t>
      </w:r>
    </w:p>
    <w:p w14:paraId="64711344" w14:textId="77777777" w:rsidR="00BC5F59" w:rsidRPr="005A7E79" w:rsidRDefault="00BC5F59" w:rsidP="00BC5F59">
      <w:pPr>
        <w:widowControl w:val="0"/>
        <w:autoSpaceDE w:val="0"/>
        <w:autoSpaceDN w:val="0"/>
        <w:adjustRightInd w:val="0"/>
        <w:spacing w:after="0"/>
        <w:rPr>
          <w:rFonts w:ascii="Times New Roman" w:hAnsi="Times New Roman" w:cs="Times New Roman"/>
          <w:b w:val="0"/>
          <w:strike/>
          <w:color w:val="C0504D" w:themeColor="accent2"/>
          <w:sz w:val="24"/>
        </w:rPr>
      </w:pPr>
    </w:p>
    <w:p w14:paraId="60FD0506" w14:textId="77777777" w:rsidR="00BC5F59" w:rsidRPr="005A7E79" w:rsidRDefault="00BC5F59" w:rsidP="00BC5F59">
      <w:pPr>
        <w:widowControl w:val="0"/>
        <w:autoSpaceDE w:val="0"/>
        <w:autoSpaceDN w:val="0"/>
        <w:adjustRightInd w:val="0"/>
        <w:spacing w:after="0"/>
        <w:rPr>
          <w:rFonts w:ascii="Times New Roman" w:hAnsi="Times New Roman" w:cs="Times New Roman"/>
          <w:b w:val="0"/>
          <w:strike/>
          <w:color w:val="C0504D" w:themeColor="accent2"/>
          <w:sz w:val="24"/>
        </w:rPr>
      </w:pPr>
      <w:r w:rsidRPr="005A7E79">
        <w:rPr>
          <w:rFonts w:ascii="Times New Roman" w:hAnsi="Times New Roman" w:cs="Times New Roman"/>
          <w:b w:val="0"/>
          <w:strike/>
          <w:color w:val="C0504D" w:themeColor="accent2"/>
          <w:sz w:val="24"/>
        </w:rPr>
        <w:t>“Importantly, though, this does not imply that linguistic relations are restricted only to adjacent elements but, instead, that they may be formed between any of the small number of elements maintained at a given level of representation.”</w:t>
      </w:r>
    </w:p>
    <w:p w14:paraId="65B6918B" w14:textId="2F9CA896" w:rsidR="00AD6B01" w:rsidRDefault="005A7E79" w:rsidP="00BC5F59">
      <w:pPr>
        <w:widowControl w:val="0"/>
        <w:autoSpaceDE w:val="0"/>
        <w:autoSpaceDN w:val="0"/>
        <w:adjustRightInd w:val="0"/>
        <w:spacing w:after="0"/>
        <w:rPr>
          <w:rFonts w:ascii="Times New Roman" w:hAnsi="Times New Roman" w:cs="Times New Roman"/>
          <w:b w:val="0"/>
          <w:sz w:val="24"/>
        </w:rPr>
      </w:pPr>
      <w:r>
        <w:rPr>
          <w:rFonts w:ascii="Times New Roman" w:hAnsi="Times New Roman" w:cs="Times New Roman"/>
          <w:b w:val="0"/>
          <w:color w:val="C0504D" w:themeColor="accent2"/>
          <w:sz w:val="24"/>
        </w:rPr>
        <w:tab/>
        <w:t>While their account</w:t>
      </w:r>
      <w:r w:rsidR="00BC5F59" w:rsidRPr="005A7E79">
        <w:rPr>
          <w:rFonts w:ascii="Times New Roman" w:hAnsi="Times New Roman" w:cs="Times New Roman"/>
          <w:b w:val="0"/>
          <w:color w:val="C0504D" w:themeColor="accent2"/>
          <w:sz w:val="24"/>
        </w:rPr>
        <w:t xml:space="preserve"> </w:t>
      </w:r>
      <w:r w:rsidR="00BC5F59" w:rsidRPr="005A7E79">
        <w:rPr>
          <w:rFonts w:ascii="Times New Roman" w:hAnsi="Times New Roman" w:cs="Times New Roman"/>
          <w:b w:val="0"/>
          <w:sz w:val="24"/>
        </w:rPr>
        <w:t>helps them escape some empirical problems, it highlights other, more severe ones. It says nothing, for instance, about which of the small number of elements at</w:t>
      </w:r>
      <w:r w:rsidR="00BC5F59">
        <w:rPr>
          <w:rFonts w:ascii="Times New Roman" w:hAnsi="Times New Roman" w:cs="Times New Roman"/>
          <w:b w:val="0"/>
          <w:sz w:val="24"/>
        </w:rPr>
        <w:t xml:space="preserve"> a given level may relate to each other</w:t>
      </w:r>
      <w:r w:rsidR="00764B2C">
        <w:rPr>
          <w:rFonts w:ascii="Times New Roman" w:hAnsi="Times New Roman" w:cs="Times New Roman"/>
          <w:b w:val="0"/>
          <w:sz w:val="24"/>
        </w:rPr>
        <w:t xml:space="preserve">; as far as </w:t>
      </w:r>
      <w:r w:rsidRPr="005A7E79">
        <w:rPr>
          <w:rFonts w:ascii="Times New Roman" w:hAnsi="Times New Roman" w:cs="Times New Roman"/>
          <w:b w:val="0"/>
          <w:color w:val="C0504D" w:themeColor="accent2"/>
          <w:sz w:val="24"/>
        </w:rPr>
        <w:t>C&amp;C</w:t>
      </w:r>
      <w:r w:rsidR="00764B2C">
        <w:rPr>
          <w:rFonts w:ascii="Times New Roman" w:hAnsi="Times New Roman" w:cs="Times New Roman"/>
          <w:b w:val="0"/>
          <w:sz w:val="24"/>
        </w:rPr>
        <w:t xml:space="preserve"> are</w:t>
      </w:r>
      <w:r w:rsidR="006A1796">
        <w:rPr>
          <w:rFonts w:ascii="Times New Roman" w:hAnsi="Times New Roman" w:cs="Times New Roman"/>
          <w:b w:val="0"/>
          <w:sz w:val="24"/>
        </w:rPr>
        <w:t xml:space="preserve"> concerned, anything goes. This </w:t>
      </w:r>
      <w:r w:rsidR="00764B2C">
        <w:rPr>
          <w:rFonts w:ascii="Times New Roman" w:hAnsi="Times New Roman" w:cs="Times New Roman"/>
          <w:b w:val="0"/>
          <w:sz w:val="24"/>
        </w:rPr>
        <w:t>flies in the face of considerable evidence for richly nuanced and apparently universal principles governing such relations (</w:t>
      </w:r>
      <w:proofErr w:type="spellStart"/>
      <w:r w:rsidR="00764B2C">
        <w:rPr>
          <w:rFonts w:ascii="Times New Roman" w:hAnsi="Times New Roman" w:cs="Times New Roman"/>
          <w:b w:val="0"/>
          <w:sz w:val="24"/>
        </w:rPr>
        <w:t>subjacency</w:t>
      </w:r>
      <w:proofErr w:type="spellEnd"/>
      <w:r w:rsidR="00764B2C">
        <w:rPr>
          <w:rFonts w:ascii="Times New Roman" w:hAnsi="Times New Roman" w:cs="Times New Roman"/>
          <w:b w:val="0"/>
          <w:sz w:val="24"/>
        </w:rPr>
        <w:t>, case, theta relations, etc.)</w:t>
      </w:r>
      <w:r>
        <w:rPr>
          <w:rFonts w:ascii="Times New Roman" w:hAnsi="Times New Roman" w:cs="Times New Roman"/>
          <w:b w:val="0"/>
          <w:sz w:val="24"/>
        </w:rPr>
        <w:t xml:space="preserve">. </w:t>
      </w:r>
      <w:r w:rsidR="00DB68D5" w:rsidRPr="005A7E79">
        <w:rPr>
          <w:rFonts w:ascii="Times New Roman" w:hAnsi="Times New Roman" w:cs="Times New Roman"/>
          <w:b w:val="0"/>
          <w:strike/>
          <w:color w:val="C0504D" w:themeColor="accent2"/>
          <w:sz w:val="24"/>
        </w:rPr>
        <w:t xml:space="preserve">; </w:t>
      </w:r>
      <w:proofErr w:type="gramStart"/>
      <w:r w:rsidR="00DB68D5" w:rsidRPr="005A7E79">
        <w:rPr>
          <w:rFonts w:ascii="Times New Roman" w:hAnsi="Times New Roman" w:cs="Times New Roman"/>
          <w:b w:val="0"/>
          <w:strike/>
          <w:color w:val="C0504D" w:themeColor="accent2"/>
          <w:sz w:val="24"/>
        </w:rPr>
        <w:t>see</w:t>
      </w:r>
      <w:proofErr w:type="gramEnd"/>
      <w:r w:rsidR="00DB68D5" w:rsidRPr="005A7E79">
        <w:rPr>
          <w:rFonts w:ascii="Times New Roman" w:hAnsi="Times New Roman" w:cs="Times New Roman"/>
          <w:b w:val="0"/>
          <w:strike/>
          <w:color w:val="C0504D" w:themeColor="accent2"/>
          <w:sz w:val="24"/>
        </w:rPr>
        <w:t xml:space="preserve"> below.</w:t>
      </w:r>
      <w:r w:rsidR="00DB68D5">
        <w:rPr>
          <w:rFonts w:ascii="Times New Roman" w:hAnsi="Times New Roman" w:cs="Times New Roman"/>
          <w:b w:val="0"/>
          <w:sz w:val="24"/>
        </w:rPr>
        <w:t xml:space="preserve"> It also makes the ubiquitous presence of long-distance dependencies mysterious. If learners look first for local associations in blindly segmenting their language</w:t>
      </w:r>
      <w:r w:rsidR="00B119AF">
        <w:rPr>
          <w:rFonts w:ascii="Times New Roman" w:hAnsi="Times New Roman" w:cs="Times New Roman"/>
          <w:b w:val="0"/>
          <w:sz w:val="24"/>
        </w:rPr>
        <w:t xml:space="preserve">, subject to a crippling limit on short-term memory, it is unclear </w:t>
      </w:r>
      <w:del w:id="192" w:author="thomas bever" w:date="2015-05-31T14:38:00Z">
        <w:r w:rsidR="00B119AF" w:rsidDel="002248DD">
          <w:rPr>
            <w:rFonts w:ascii="Times New Roman" w:hAnsi="Times New Roman" w:cs="Times New Roman"/>
            <w:b w:val="0"/>
            <w:sz w:val="24"/>
          </w:rPr>
          <w:delText xml:space="preserve">how and </w:delText>
        </w:r>
      </w:del>
      <w:r w:rsidR="00B119AF">
        <w:rPr>
          <w:rFonts w:ascii="Times New Roman" w:hAnsi="Times New Roman" w:cs="Times New Roman"/>
          <w:b w:val="0"/>
          <w:sz w:val="24"/>
        </w:rPr>
        <w:t>why</w:t>
      </w:r>
      <w:del w:id="193" w:author="thomas bever" w:date="2015-05-31T14:38:00Z">
        <w:r w:rsidR="00B119AF" w:rsidDel="002248DD">
          <w:rPr>
            <w:rFonts w:ascii="Times New Roman" w:hAnsi="Times New Roman" w:cs="Times New Roman"/>
            <w:b w:val="0"/>
            <w:sz w:val="24"/>
          </w:rPr>
          <w:delText xml:space="preserve"> </w:delText>
        </w:r>
      </w:del>
      <w:ins w:id="194" w:author="thomas bever" w:date="2015-05-31T14:38:00Z">
        <w:r w:rsidR="002248DD">
          <w:rPr>
            <w:rFonts w:ascii="Times New Roman" w:hAnsi="Times New Roman" w:cs="Times New Roman"/>
            <w:b w:val="0"/>
            <w:sz w:val="24"/>
          </w:rPr>
          <w:t xml:space="preserve"> or how </w:t>
        </w:r>
      </w:ins>
      <w:r w:rsidR="00B119AF">
        <w:rPr>
          <w:rFonts w:ascii="Times New Roman" w:hAnsi="Times New Roman" w:cs="Times New Roman"/>
          <w:b w:val="0"/>
          <w:sz w:val="24"/>
        </w:rPr>
        <w:t xml:space="preserve">long-distance extraction ought to be stable in any lineage, much less universal. This is especially true for so-called </w:t>
      </w:r>
      <w:proofErr w:type="spellStart"/>
      <w:r w:rsidR="00B119AF">
        <w:rPr>
          <w:rFonts w:ascii="Times New Roman" w:hAnsi="Times New Roman" w:cs="Times New Roman"/>
          <w:b w:val="0"/>
          <w:sz w:val="24"/>
        </w:rPr>
        <w:t>wh</w:t>
      </w:r>
      <w:proofErr w:type="spellEnd"/>
      <w:r w:rsidR="00B119AF">
        <w:rPr>
          <w:rFonts w:ascii="Times New Roman" w:hAnsi="Times New Roman" w:cs="Times New Roman"/>
          <w:b w:val="0"/>
          <w:sz w:val="24"/>
        </w:rPr>
        <w:t xml:space="preserve">-in situ languages, where the long-distance dependency holds between a filled argument position and a possibly distant scope position (which may not even be explicitly marked); we simply see no way that a naïve learner would be led to induce such patterns from raw data without guidance of an internal </w:t>
      </w:r>
      <w:proofErr w:type="spellStart"/>
      <w:r w:rsidR="00B119AF">
        <w:rPr>
          <w:rFonts w:ascii="Times New Roman" w:hAnsi="Times New Roman" w:cs="Times New Roman"/>
          <w:b w:val="0"/>
          <w:sz w:val="24"/>
        </w:rPr>
        <w:t>Bauplan</w:t>
      </w:r>
      <w:proofErr w:type="spellEnd"/>
      <w:r w:rsidR="00B119AF">
        <w:rPr>
          <w:rFonts w:ascii="Times New Roman" w:hAnsi="Times New Roman" w:cs="Times New Roman"/>
          <w:b w:val="0"/>
          <w:sz w:val="24"/>
        </w:rPr>
        <w:t>.</w:t>
      </w:r>
    </w:p>
    <w:p w14:paraId="27FA5D96" w14:textId="77777777" w:rsidR="008F7DB6" w:rsidRDefault="008F7DB6" w:rsidP="00AD6B01">
      <w:pPr>
        <w:widowControl w:val="0"/>
        <w:autoSpaceDE w:val="0"/>
        <w:autoSpaceDN w:val="0"/>
        <w:adjustRightInd w:val="0"/>
        <w:spacing w:after="0"/>
        <w:rPr>
          <w:rFonts w:ascii="Times New Roman" w:hAnsi="Times New Roman" w:cs="Times New Roman"/>
          <w:b w:val="0"/>
          <w:sz w:val="24"/>
        </w:rPr>
      </w:pPr>
    </w:p>
    <w:p w14:paraId="4AE50009" w14:textId="4378B145" w:rsidR="008F7DB6" w:rsidDel="002248DD" w:rsidRDefault="002248DD" w:rsidP="008F7DB6">
      <w:pPr>
        <w:widowControl w:val="0"/>
        <w:autoSpaceDE w:val="0"/>
        <w:autoSpaceDN w:val="0"/>
        <w:adjustRightInd w:val="0"/>
        <w:spacing w:after="0"/>
        <w:rPr>
          <w:del w:id="195" w:author="thomas bever" w:date="2015-05-31T14:39:00Z"/>
          <w:rFonts w:ascii="Times New Roman" w:hAnsi="Times New Roman" w:cs="Times New Roman"/>
          <w:b w:val="0"/>
          <w:sz w:val="24"/>
        </w:rPr>
      </w:pPr>
      <w:ins w:id="196" w:author="thomas bever" w:date="2015-05-31T14:39:00Z">
        <w:r w:rsidRPr="001915CF">
          <w:rPr>
            <w:rFonts w:ascii="Times New Roman" w:hAnsi="Times New Roman" w:cs="Times New Roman"/>
            <w:b w:val="0"/>
            <w:color w:val="C0504D" w:themeColor="accent2"/>
            <w:sz w:val="24"/>
          </w:rPr>
          <w:t>C&amp;C</w:t>
        </w:r>
        <w:r>
          <w:rPr>
            <w:rFonts w:ascii="Times New Roman" w:hAnsi="Times New Roman" w:cs="Times New Roman"/>
            <w:b w:val="0"/>
            <w:sz w:val="24"/>
          </w:rPr>
          <w:t xml:space="preserve"> assert </w:t>
        </w:r>
      </w:ins>
      <w:r w:rsidR="008F7DB6">
        <w:rPr>
          <w:rFonts w:ascii="Times New Roman" w:hAnsi="Times New Roman" w:cs="Times New Roman"/>
          <w:b w:val="0"/>
          <w:sz w:val="24"/>
        </w:rPr>
        <w:t>“The ability to acquire and rapidly deploy a hierarchy of chunks at different linguistic scales is parallel to the ability to chunk sequences of motor movements, numbers or chess positions: it is a skill, built up by continual practice</w:t>
      </w:r>
      <w:del w:id="197" w:author="thomas bever" w:date="2015-05-31T14:39:00Z">
        <w:r w:rsidR="008F7DB6" w:rsidDel="002248DD">
          <w:rPr>
            <w:rFonts w:ascii="Times New Roman" w:hAnsi="Times New Roman" w:cs="Times New Roman"/>
            <w:b w:val="0"/>
            <w:sz w:val="24"/>
          </w:rPr>
          <w:delText>.</w:delText>
        </w:r>
      </w:del>
      <w:ins w:id="198" w:author="thomas bever" w:date="2015-05-31T14:40:00Z">
        <w:r>
          <w:rPr>
            <w:rFonts w:ascii="Times New Roman" w:hAnsi="Times New Roman" w:cs="Times New Roman"/>
            <w:b w:val="0"/>
            <w:sz w:val="24"/>
          </w:rPr>
          <w:t>….</w:t>
        </w:r>
      </w:ins>
      <w:del w:id="199" w:author="thomas bever" w:date="2015-05-31T14:40:00Z">
        <w:r w:rsidR="008F7DB6" w:rsidDel="002248DD">
          <w:rPr>
            <w:rFonts w:ascii="Times New Roman" w:hAnsi="Times New Roman" w:cs="Times New Roman"/>
            <w:b w:val="0"/>
            <w:sz w:val="24"/>
          </w:rPr>
          <w:delText>”(18)</w:delText>
        </w:r>
      </w:del>
      <w:ins w:id="200" w:author="thomas bever" w:date="2015-05-31T14:39:00Z">
        <w:r>
          <w:rPr>
            <w:rFonts w:ascii="Times New Roman" w:hAnsi="Times New Roman" w:cs="Times New Roman"/>
            <w:b w:val="0"/>
            <w:sz w:val="24"/>
          </w:rPr>
          <w:t xml:space="preserve"> </w:t>
        </w:r>
      </w:ins>
    </w:p>
    <w:p w14:paraId="4E3F2A1E" w14:textId="3DE5F501" w:rsidR="002F4534" w:rsidDel="002248DD" w:rsidRDefault="008F7DB6" w:rsidP="002248DD">
      <w:pPr>
        <w:widowControl w:val="0"/>
        <w:autoSpaceDE w:val="0"/>
        <w:autoSpaceDN w:val="0"/>
        <w:adjustRightInd w:val="0"/>
        <w:spacing w:after="0"/>
        <w:rPr>
          <w:del w:id="201" w:author="thomas bever" w:date="2015-05-31T14:40:00Z"/>
          <w:rFonts w:ascii="Times New Roman" w:hAnsi="Times New Roman" w:cs="Times New Roman"/>
          <w:b w:val="0"/>
          <w:sz w:val="24"/>
        </w:rPr>
      </w:pPr>
      <w:del w:id="202" w:author="thomas bever" w:date="2015-05-31T14:39:00Z">
        <w:r w:rsidDel="002248DD">
          <w:rPr>
            <w:rFonts w:ascii="Times New Roman" w:hAnsi="Times New Roman" w:cs="Times New Roman"/>
            <w:b w:val="0"/>
            <w:sz w:val="24"/>
          </w:rPr>
          <w:delText xml:space="preserve">So </w:delText>
        </w:r>
        <w:r w:rsidR="001915CF" w:rsidRPr="001915CF" w:rsidDel="002248DD">
          <w:rPr>
            <w:rFonts w:ascii="Times New Roman" w:hAnsi="Times New Roman" w:cs="Times New Roman"/>
            <w:b w:val="0"/>
            <w:color w:val="C0504D" w:themeColor="accent2"/>
            <w:sz w:val="24"/>
          </w:rPr>
          <w:delText>C&amp;C</w:delText>
        </w:r>
        <w:r w:rsidDel="002248DD">
          <w:rPr>
            <w:rFonts w:ascii="Times New Roman" w:hAnsi="Times New Roman" w:cs="Times New Roman"/>
            <w:b w:val="0"/>
            <w:sz w:val="24"/>
          </w:rPr>
          <w:delText xml:space="preserve"> assert.</w:delText>
        </w:r>
        <w:r w:rsidR="002F4534" w:rsidDel="002248DD">
          <w:rPr>
            <w:rFonts w:ascii="Times New Roman" w:hAnsi="Times New Roman" w:cs="Times New Roman"/>
            <w:b w:val="0"/>
            <w:sz w:val="24"/>
          </w:rPr>
          <w:delText xml:space="preserve"> </w:delText>
        </w:r>
      </w:del>
    </w:p>
    <w:p w14:paraId="683F9A5C" w14:textId="08357D16" w:rsidR="002F4534" w:rsidRDefault="002F4534" w:rsidP="002F4534">
      <w:pPr>
        <w:widowControl w:val="0"/>
        <w:autoSpaceDE w:val="0"/>
        <w:autoSpaceDN w:val="0"/>
        <w:adjustRightInd w:val="0"/>
        <w:spacing w:after="0"/>
        <w:rPr>
          <w:rFonts w:ascii="Times New Roman" w:hAnsi="Times New Roman" w:cs="Times New Roman"/>
          <w:b w:val="0"/>
          <w:sz w:val="24"/>
        </w:rPr>
      </w:pPr>
      <w:del w:id="203" w:author="thomas bever" w:date="2015-05-31T14:40:00Z">
        <w:r w:rsidDel="002248DD">
          <w:rPr>
            <w:rFonts w:ascii="Times New Roman" w:hAnsi="Times New Roman" w:cs="Times New Roman"/>
            <w:b w:val="0"/>
            <w:sz w:val="24"/>
          </w:rPr>
          <w:delText>“</w:delText>
        </w:r>
      </w:del>
      <w:r>
        <w:rPr>
          <w:rFonts w:ascii="Times New Roman" w:hAnsi="Times New Roman" w:cs="Times New Roman"/>
          <w:b w:val="0"/>
          <w:sz w:val="24"/>
        </w:rPr>
        <w:t>If linguistic input is available only fleetingly, then any learning must occur while that information is present; i.e., learning must occur in real-time, as the Chunk-and-Pass process takes place. That is, any modifications to the learner’s cognitive system in light of processing must, according to the Now-or-Never bottleneck, occur at the time of processing.” (</w:t>
      </w:r>
      <w:ins w:id="204" w:author="thomas bever" w:date="2015-05-31T14:40:00Z">
        <w:r w:rsidR="002248DD">
          <w:rPr>
            <w:rFonts w:ascii="Times New Roman" w:hAnsi="Times New Roman" w:cs="Times New Roman"/>
            <w:b w:val="0"/>
            <w:sz w:val="24"/>
          </w:rPr>
          <w:t>18-</w:t>
        </w:r>
      </w:ins>
      <w:r>
        <w:rPr>
          <w:rFonts w:ascii="Times New Roman" w:hAnsi="Times New Roman" w:cs="Times New Roman"/>
          <w:b w:val="0"/>
          <w:sz w:val="24"/>
        </w:rPr>
        <w:t>19)</w:t>
      </w:r>
    </w:p>
    <w:p w14:paraId="6B11B6FA" w14:textId="77777777" w:rsidR="002F4534" w:rsidRDefault="002F4534" w:rsidP="002F4534">
      <w:pPr>
        <w:widowControl w:val="0"/>
        <w:autoSpaceDE w:val="0"/>
        <w:autoSpaceDN w:val="0"/>
        <w:adjustRightInd w:val="0"/>
        <w:spacing w:after="0"/>
        <w:rPr>
          <w:rFonts w:ascii="Times New Roman" w:hAnsi="Times New Roman" w:cs="Times New Roman"/>
          <w:b w:val="0"/>
          <w:sz w:val="24"/>
        </w:rPr>
      </w:pPr>
    </w:p>
    <w:p w14:paraId="21A582D1" w14:textId="070C6061" w:rsidR="002F4534" w:rsidDel="002248DD" w:rsidRDefault="002F4534" w:rsidP="002F4534">
      <w:pPr>
        <w:widowControl w:val="0"/>
        <w:autoSpaceDE w:val="0"/>
        <w:autoSpaceDN w:val="0"/>
        <w:adjustRightInd w:val="0"/>
        <w:spacing w:after="0"/>
        <w:rPr>
          <w:del w:id="205" w:author="thomas bever" w:date="2015-05-31T14:40:00Z"/>
          <w:rFonts w:ascii="Times New Roman" w:hAnsi="Times New Roman" w:cs="Times New Roman"/>
          <w:b w:val="0"/>
          <w:sz w:val="24"/>
        </w:rPr>
      </w:pPr>
      <w:r>
        <w:rPr>
          <w:rFonts w:ascii="Times New Roman" w:hAnsi="Times New Roman" w:cs="Times New Roman"/>
          <w:b w:val="0"/>
          <w:sz w:val="24"/>
        </w:rPr>
        <w:t>Consider the following parallel argument about visual processing: we know that visual information is available only fleetingly, rapidly overwritten by the flood of new information. This means that learning to process the visual scene must happen online, and that vision is a learned skill.</w:t>
      </w:r>
      <w:ins w:id="206" w:author="thomas bever" w:date="2015-05-31T14:40:00Z">
        <w:r w:rsidR="002248DD">
          <w:rPr>
            <w:rFonts w:ascii="Times New Roman" w:hAnsi="Times New Roman" w:cs="Times New Roman"/>
            <w:b w:val="0"/>
            <w:sz w:val="24"/>
          </w:rPr>
          <w:t xml:space="preserve">  </w:t>
        </w:r>
      </w:ins>
    </w:p>
    <w:p w14:paraId="65985847" w14:textId="00DA233D" w:rsidR="002F54AB" w:rsidRDefault="002F4534" w:rsidP="002F4534">
      <w:pPr>
        <w:widowControl w:val="0"/>
        <w:autoSpaceDE w:val="0"/>
        <w:autoSpaceDN w:val="0"/>
        <w:adjustRightInd w:val="0"/>
        <w:spacing w:after="0"/>
        <w:rPr>
          <w:rFonts w:ascii="Times New Roman" w:hAnsi="Times New Roman" w:cs="Times New Roman"/>
          <w:b w:val="0"/>
          <w:sz w:val="24"/>
        </w:rPr>
      </w:pPr>
      <w:del w:id="207" w:author="thomas bever" w:date="2015-05-31T14:40:00Z">
        <w:r w:rsidDel="002248DD">
          <w:rPr>
            <w:rFonts w:ascii="Times New Roman" w:hAnsi="Times New Roman" w:cs="Times New Roman"/>
            <w:b w:val="0"/>
            <w:sz w:val="24"/>
          </w:rPr>
          <w:tab/>
        </w:r>
      </w:del>
      <w:r>
        <w:rPr>
          <w:rFonts w:ascii="Times New Roman" w:hAnsi="Times New Roman" w:cs="Times New Roman"/>
          <w:b w:val="0"/>
          <w:sz w:val="24"/>
        </w:rPr>
        <w:t xml:space="preserve">In this context, it is clear that we are simply begging the question of whether innate machinery dictates how visual input is processed, or whether it “emerges” from learning to process the “buzzing, blooming confusion” of raw sensory data. In the case of vision, we know that </w:t>
      </w:r>
      <w:r>
        <w:rPr>
          <w:rFonts w:ascii="Times New Roman" w:hAnsi="Times New Roman" w:cs="Times New Roman"/>
          <w:b w:val="0"/>
          <w:i/>
          <w:sz w:val="24"/>
        </w:rPr>
        <w:t>how the input is perceived</w:t>
      </w:r>
      <w:r>
        <w:rPr>
          <w:rFonts w:ascii="Times New Roman" w:hAnsi="Times New Roman" w:cs="Times New Roman"/>
          <w:b w:val="0"/>
          <w:sz w:val="24"/>
        </w:rPr>
        <w:t xml:space="preserve"> relies on strongly innate mechanisms – cell populations dedicated to detecting low-level features</w:t>
      </w:r>
      <w:r w:rsidR="00B119AF">
        <w:rPr>
          <w:rFonts w:ascii="Times New Roman" w:hAnsi="Times New Roman" w:cs="Times New Roman"/>
          <w:b w:val="0"/>
          <w:sz w:val="24"/>
        </w:rPr>
        <w:t xml:space="preserve"> (REF</w:t>
      </w:r>
      <w:ins w:id="208" w:author="thomas bever" w:date="2015-05-31T14:40:00Z">
        <w:r w:rsidR="002248DD">
          <w:rPr>
            <w:rFonts w:ascii="Times New Roman" w:hAnsi="Times New Roman" w:cs="Times New Roman"/>
            <w:b w:val="0"/>
            <w:sz w:val="24"/>
          </w:rPr>
          <w:t>S</w:t>
        </w:r>
      </w:ins>
      <w:r w:rsidR="00B119AF">
        <w:rPr>
          <w:rFonts w:ascii="Times New Roman" w:hAnsi="Times New Roman" w:cs="Times New Roman"/>
          <w:b w:val="0"/>
          <w:sz w:val="24"/>
        </w:rPr>
        <w:t>)</w:t>
      </w:r>
      <w:r>
        <w:rPr>
          <w:rFonts w:ascii="Times New Roman" w:hAnsi="Times New Roman" w:cs="Times New Roman"/>
          <w:b w:val="0"/>
          <w:sz w:val="24"/>
        </w:rPr>
        <w:t xml:space="preserve">. It is an open question whether invariants of implementation in the brain pre-determine the range of </w:t>
      </w:r>
      <w:r w:rsidR="005B1FE8">
        <w:rPr>
          <w:rFonts w:ascii="Times New Roman" w:hAnsi="Times New Roman" w:cs="Times New Roman"/>
          <w:b w:val="0"/>
          <w:sz w:val="24"/>
        </w:rPr>
        <w:t>possible structures</w:t>
      </w:r>
      <w:r w:rsidR="00B119AF">
        <w:rPr>
          <w:rFonts w:ascii="Times New Roman" w:hAnsi="Times New Roman" w:cs="Times New Roman"/>
          <w:b w:val="0"/>
          <w:sz w:val="24"/>
        </w:rPr>
        <w:t xml:space="preserve"> in language</w:t>
      </w:r>
      <w:r w:rsidR="005B1FE8">
        <w:rPr>
          <w:rFonts w:ascii="Times New Roman" w:hAnsi="Times New Roman" w:cs="Times New Roman"/>
          <w:b w:val="0"/>
          <w:sz w:val="24"/>
        </w:rPr>
        <w:t>.</w:t>
      </w:r>
      <w:r w:rsidR="00B119AF">
        <w:rPr>
          <w:rFonts w:ascii="Times New Roman" w:hAnsi="Times New Roman" w:cs="Times New Roman"/>
          <w:b w:val="0"/>
          <w:sz w:val="24"/>
        </w:rPr>
        <w:t xml:space="preserve"> </w:t>
      </w:r>
    </w:p>
    <w:p w14:paraId="207F7928" w14:textId="77777777" w:rsidR="005B1FE8" w:rsidRDefault="005B1FE8" w:rsidP="002F4534">
      <w:pPr>
        <w:widowControl w:val="0"/>
        <w:autoSpaceDE w:val="0"/>
        <w:autoSpaceDN w:val="0"/>
        <w:adjustRightInd w:val="0"/>
        <w:spacing w:after="0"/>
        <w:rPr>
          <w:rFonts w:ascii="Times New Roman" w:hAnsi="Times New Roman" w:cs="Times New Roman"/>
          <w:b w:val="0"/>
          <w:sz w:val="24"/>
        </w:rPr>
      </w:pPr>
    </w:p>
    <w:p w14:paraId="5557B372" w14:textId="77777777" w:rsidR="005B1FE8" w:rsidRDefault="005B1FE8" w:rsidP="002F4534">
      <w:pPr>
        <w:widowControl w:val="0"/>
        <w:autoSpaceDE w:val="0"/>
        <w:autoSpaceDN w:val="0"/>
        <w:adjustRightInd w:val="0"/>
        <w:spacing w:after="0"/>
        <w:rPr>
          <w:rFonts w:ascii="Times New Roman" w:hAnsi="Times New Roman" w:cs="Times New Roman"/>
          <w:b w:val="0"/>
          <w:sz w:val="24"/>
        </w:rPr>
      </w:pPr>
      <w:r>
        <w:rPr>
          <w:rFonts w:ascii="Times New Roman" w:hAnsi="Times New Roman" w:cs="Times New Roman"/>
          <w:b w:val="0"/>
          <w:sz w:val="24"/>
        </w:rPr>
        <w:tab/>
        <w:t xml:space="preserve">They cite the remarkable case of SF, who learned to hierarchically chunk very long sequences of digits, as support for their general idea. But more thoughtful examination of the facts of SF’s case point in a different direction. First, SF was able to achieve his remarkable chunking only by </w:t>
      </w:r>
      <w:r>
        <w:rPr>
          <w:rFonts w:ascii="Times New Roman" w:hAnsi="Times New Roman" w:cs="Times New Roman"/>
          <w:b w:val="0"/>
          <w:i/>
          <w:sz w:val="24"/>
        </w:rPr>
        <w:t>interpreting</w:t>
      </w:r>
      <w:r w:rsidR="002F54AB">
        <w:rPr>
          <w:rFonts w:ascii="Times New Roman" w:hAnsi="Times New Roman" w:cs="Times New Roman"/>
          <w:b w:val="0"/>
          <w:sz w:val="24"/>
        </w:rPr>
        <w:t xml:space="preserve"> the digits as </w:t>
      </w:r>
      <w:r>
        <w:rPr>
          <w:rFonts w:ascii="Times New Roman" w:hAnsi="Times New Roman" w:cs="Times New Roman"/>
          <w:b w:val="0"/>
          <w:sz w:val="24"/>
        </w:rPr>
        <w:t>meaningful units (running times, for example)</w:t>
      </w:r>
      <w:r w:rsidR="002F54AB">
        <w:rPr>
          <w:rFonts w:ascii="Times New Roman" w:hAnsi="Times New Roman" w:cs="Times New Roman"/>
          <w:b w:val="0"/>
          <w:sz w:val="24"/>
        </w:rPr>
        <w:t>, arguably engaging at least some of the specialized machinery of language</w:t>
      </w:r>
      <w:r w:rsidR="004B43C5">
        <w:rPr>
          <w:rFonts w:ascii="Times New Roman" w:hAnsi="Times New Roman" w:cs="Times New Roman"/>
          <w:b w:val="0"/>
          <w:sz w:val="24"/>
        </w:rPr>
        <w:t>. I</w:t>
      </w:r>
      <w:r w:rsidR="0018532D">
        <w:rPr>
          <w:rFonts w:ascii="Times New Roman" w:hAnsi="Times New Roman" w:cs="Times New Roman"/>
          <w:b w:val="0"/>
          <w:sz w:val="24"/>
        </w:rPr>
        <w:t xml:space="preserve">ndeed, it is a recurring theme </w:t>
      </w:r>
      <w:r w:rsidR="004B43C5">
        <w:rPr>
          <w:rFonts w:ascii="Times New Roman" w:hAnsi="Times New Roman" w:cs="Times New Roman"/>
          <w:b w:val="0"/>
          <w:sz w:val="24"/>
        </w:rPr>
        <w:t xml:space="preserve">of research on memory that short term memory, held in </w:t>
      </w:r>
      <w:proofErr w:type="spellStart"/>
      <w:r w:rsidR="004B43C5">
        <w:rPr>
          <w:rFonts w:ascii="Times New Roman" w:hAnsi="Times New Roman" w:cs="Times New Roman"/>
          <w:b w:val="0"/>
          <w:sz w:val="24"/>
        </w:rPr>
        <w:t>Baddeley’s</w:t>
      </w:r>
      <w:proofErr w:type="spellEnd"/>
      <w:r w:rsidR="004B43C5">
        <w:rPr>
          <w:rFonts w:ascii="Times New Roman" w:hAnsi="Times New Roman" w:cs="Times New Roman"/>
          <w:b w:val="0"/>
          <w:sz w:val="24"/>
        </w:rPr>
        <w:t xml:space="preserve"> (1986) “phonological loop”, engages specialized language production mechanisms – in effect, sequences in a short-term memory task are maintained in memory by covert internal repetition)</w:t>
      </w:r>
      <w:r>
        <w:rPr>
          <w:rFonts w:ascii="Times New Roman" w:hAnsi="Times New Roman" w:cs="Times New Roman"/>
          <w:b w:val="0"/>
          <w:sz w:val="24"/>
        </w:rPr>
        <w:t>.</w:t>
      </w:r>
      <w:r w:rsidR="002F54AB">
        <w:rPr>
          <w:rFonts w:ascii="Times New Roman" w:hAnsi="Times New Roman" w:cs="Times New Roman"/>
          <w:b w:val="0"/>
          <w:sz w:val="24"/>
        </w:rPr>
        <w:t xml:space="preserve"> </w:t>
      </w:r>
      <w:r w:rsidR="006A1796">
        <w:rPr>
          <w:rFonts w:ascii="Times New Roman" w:hAnsi="Times New Roman" w:cs="Times New Roman"/>
          <w:b w:val="0"/>
          <w:sz w:val="24"/>
        </w:rPr>
        <w:t>It is not clear, then, if this remarkable anecdote sheds any light on non-language-specific cognitive architecture.</w:t>
      </w:r>
    </w:p>
    <w:p w14:paraId="208BF3EF" w14:textId="77777777" w:rsidR="005B1FE8" w:rsidRDefault="005B1FE8" w:rsidP="002F4534">
      <w:pPr>
        <w:widowControl w:val="0"/>
        <w:autoSpaceDE w:val="0"/>
        <w:autoSpaceDN w:val="0"/>
        <w:adjustRightInd w:val="0"/>
        <w:spacing w:after="0"/>
        <w:rPr>
          <w:rFonts w:ascii="Times New Roman" w:hAnsi="Times New Roman" w:cs="Times New Roman"/>
          <w:b w:val="0"/>
          <w:sz w:val="24"/>
        </w:rPr>
      </w:pPr>
    </w:p>
    <w:p w14:paraId="3419D14C" w14:textId="77777777" w:rsidR="00BC5F59" w:rsidRPr="001915CF" w:rsidRDefault="005B1FE8" w:rsidP="005B1FE8">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“Whatever the appropriate computational framework, the Now-or-Never bottleneck requires that language acquisition should be viewed as a type of skill learning, such as learning to drive, juggle, play the violin, or to play chess.” (19)</w:t>
      </w:r>
    </w:p>
    <w:p w14:paraId="5D7F104C" w14:textId="77777777" w:rsidR="001915CF" w:rsidRDefault="00FD68D9" w:rsidP="005D62C4">
      <w:pPr>
        <w:widowControl w:val="0"/>
        <w:autoSpaceDE w:val="0"/>
        <w:autoSpaceDN w:val="0"/>
        <w:adjustRightInd w:val="0"/>
        <w:spacing w:after="0"/>
        <w:rPr>
          <w:rFonts w:ascii="Times New Roman" w:hAnsi="Times New Roman"/>
          <w:b w:val="0"/>
          <w:sz w:val="24"/>
        </w:rPr>
      </w:pPr>
      <w:r w:rsidRPr="001915CF">
        <w:rPr>
          <w:rFonts w:ascii="Times New Roman" w:hAnsi="Times New Roman"/>
          <w:b w:val="0"/>
          <w:strike/>
          <w:color w:val="C0504D" w:themeColor="accent2"/>
          <w:sz w:val="24"/>
        </w:rPr>
        <w:br/>
        <w:t xml:space="preserve">‘The challenge of language acquisition is to learn a dazzling sequence of rapid processing operations, rather than conjecturing a correct “linguistic theory.”’(p. 20) </w:t>
      </w:r>
      <w:r w:rsidRPr="001915CF">
        <w:rPr>
          <w:rFonts w:ascii="Times New Roman" w:hAnsi="Times New Roman"/>
          <w:b w:val="0"/>
          <w:strike/>
          <w:color w:val="C0504D" w:themeColor="accent2"/>
          <w:sz w:val="24"/>
        </w:rPr>
        <w:br/>
      </w:r>
      <w:r w:rsidRPr="001915CF">
        <w:rPr>
          <w:rFonts w:ascii="Times New Roman" w:hAnsi="Times New Roman"/>
          <w:b w:val="0"/>
          <w:strike/>
          <w:color w:val="C0504D" w:themeColor="accent2"/>
          <w:sz w:val="24"/>
        </w:rPr>
        <w:br/>
        <w:t>Maybe, or maybe not, but we do not see how this follows from the “Now or Never bottleneck.” Indeed, it seems merely to beg the central question it claims to answer, na</w:t>
      </w:r>
      <w:r w:rsidR="00CB1B5F" w:rsidRPr="001915CF">
        <w:rPr>
          <w:rFonts w:ascii="Times New Roman" w:hAnsi="Times New Roman"/>
          <w:b w:val="0"/>
          <w:strike/>
          <w:color w:val="C0504D" w:themeColor="accent2"/>
          <w:sz w:val="24"/>
        </w:rPr>
        <w:t>mely, to</w:t>
      </w:r>
      <w:r w:rsidR="00CB1B5F">
        <w:rPr>
          <w:rFonts w:ascii="Times New Roman" w:hAnsi="Times New Roman"/>
          <w:b w:val="0"/>
          <w:sz w:val="24"/>
        </w:rPr>
        <w:t xml:space="preserve"> </w:t>
      </w:r>
    </w:p>
    <w:p w14:paraId="6EA11C95" w14:textId="77777777" w:rsidR="005B1FE8" w:rsidRDefault="001915CF" w:rsidP="005D62C4">
      <w:pPr>
        <w:widowControl w:val="0"/>
        <w:autoSpaceDE w:val="0"/>
        <w:autoSpaceDN w:val="0"/>
        <w:adjustRightInd w:val="0"/>
        <w:spacing w:after="0"/>
        <w:rPr>
          <w:rFonts w:ascii="Times New Roman" w:hAnsi="Times New Roman"/>
          <w:b w:val="0"/>
          <w:sz w:val="24"/>
        </w:rPr>
      </w:pPr>
      <w:r w:rsidRPr="001915CF">
        <w:rPr>
          <w:rFonts w:ascii="Times New Roman" w:hAnsi="Times New Roman"/>
          <w:b w:val="0"/>
          <w:color w:val="C0504D" w:themeColor="accent2"/>
          <w:sz w:val="24"/>
        </w:rPr>
        <w:t>The central issue is to</w:t>
      </w:r>
      <w:r>
        <w:rPr>
          <w:rFonts w:ascii="Times New Roman" w:hAnsi="Times New Roman"/>
          <w:b w:val="0"/>
          <w:sz w:val="24"/>
        </w:rPr>
        <w:t xml:space="preserve"> </w:t>
      </w:r>
      <w:r w:rsidR="00CB1B5F">
        <w:rPr>
          <w:rFonts w:ascii="Times New Roman" w:hAnsi="Times New Roman"/>
          <w:b w:val="0"/>
          <w:sz w:val="24"/>
        </w:rPr>
        <w:t>what extent</w:t>
      </w:r>
      <w:r w:rsidR="00FD68D9" w:rsidRPr="000310B6">
        <w:rPr>
          <w:rFonts w:ascii="Times New Roman" w:hAnsi="Times New Roman"/>
          <w:b w:val="0"/>
          <w:sz w:val="24"/>
        </w:rPr>
        <w:t xml:space="preserve"> are the chunks posited by the child bootstrapped from the data itself with no prior “theory of langua</w:t>
      </w:r>
      <w:r w:rsidR="00CB1B5F">
        <w:rPr>
          <w:rFonts w:ascii="Times New Roman" w:hAnsi="Times New Roman"/>
          <w:b w:val="0"/>
          <w:sz w:val="24"/>
        </w:rPr>
        <w:t>ge”, and to what extent</w:t>
      </w:r>
      <w:r w:rsidR="00FD68D9" w:rsidRPr="000310B6">
        <w:rPr>
          <w:rFonts w:ascii="Times New Roman" w:hAnsi="Times New Roman"/>
          <w:b w:val="0"/>
          <w:sz w:val="24"/>
        </w:rPr>
        <w:t xml:space="preserve"> are they guided by innate instincts that reject data not fitting the prior knowledge of language those instincts instantiate? To make this clear, it is certainly conceivable </w:t>
      </w:r>
      <w:r w:rsidRPr="001915CF">
        <w:rPr>
          <w:rFonts w:ascii="Times New Roman" w:hAnsi="Times New Roman"/>
          <w:b w:val="0"/>
          <w:color w:val="C0504D" w:themeColor="accent2"/>
          <w:sz w:val="24"/>
        </w:rPr>
        <w:t>in the abstract</w:t>
      </w:r>
      <w:r>
        <w:rPr>
          <w:rFonts w:ascii="Times New Roman" w:hAnsi="Times New Roman"/>
          <w:b w:val="0"/>
          <w:sz w:val="24"/>
        </w:rPr>
        <w:t xml:space="preserve"> </w:t>
      </w:r>
      <w:r w:rsidR="00FD68D9" w:rsidRPr="000310B6">
        <w:rPr>
          <w:rFonts w:ascii="Times New Roman" w:hAnsi="Times New Roman"/>
          <w:b w:val="0"/>
          <w:sz w:val="24"/>
        </w:rPr>
        <w:t xml:space="preserve">that the challenge of language acquisition is solved not by general-purpose </w:t>
      </w:r>
      <w:proofErr w:type="gramStart"/>
      <w:r w:rsidR="00FD68D9" w:rsidRPr="000310B6">
        <w:rPr>
          <w:rFonts w:ascii="Times New Roman" w:hAnsi="Times New Roman"/>
          <w:b w:val="0"/>
          <w:sz w:val="24"/>
        </w:rPr>
        <w:t>skill-learning</w:t>
      </w:r>
      <w:proofErr w:type="gramEnd"/>
      <w:r w:rsidR="00FD68D9" w:rsidRPr="000310B6">
        <w:rPr>
          <w:rFonts w:ascii="Times New Roman" w:hAnsi="Times New Roman"/>
          <w:b w:val="0"/>
          <w:sz w:val="24"/>
        </w:rPr>
        <w:t xml:space="preserve">, but by deploying instinctual control mechanisms, akin to limb control or visual processing. </w:t>
      </w:r>
      <w:r w:rsidR="00FD68D9" w:rsidRPr="000310B6">
        <w:rPr>
          <w:rFonts w:ascii="Times New Roman" w:hAnsi="Times New Roman"/>
          <w:b w:val="0"/>
          <w:sz w:val="24"/>
        </w:rPr>
        <w:br/>
      </w:r>
    </w:p>
    <w:p w14:paraId="35D26C54" w14:textId="013564B7" w:rsidR="005B1FE8" w:rsidRPr="005B1FE8" w:rsidDel="0019138A" w:rsidRDefault="005B1FE8" w:rsidP="005B1FE8">
      <w:pPr>
        <w:widowControl w:val="0"/>
        <w:autoSpaceDE w:val="0"/>
        <w:autoSpaceDN w:val="0"/>
        <w:adjustRightInd w:val="0"/>
        <w:spacing w:after="0"/>
        <w:rPr>
          <w:del w:id="209" w:author="thomas bever" w:date="2015-05-31T15:20:00Z"/>
          <w:rFonts w:ascii="Times New Roman" w:hAnsi="Times New Roman" w:cs="Times New Roman"/>
          <w:b w:val="0"/>
          <w:sz w:val="24"/>
        </w:rPr>
      </w:pPr>
      <w:r>
        <w:rPr>
          <w:rFonts w:ascii="Times New Roman" w:hAnsi="Times New Roman"/>
          <w:b w:val="0"/>
          <w:sz w:val="24"/>
        </w:rPr>
        <w:t>“</w:t>
      </w:r>
      <w:r>
        <w:rPr>
          <w:rFonts w:ascii="Times New Roman" w:hAnsi="Times New Roman" w:cs="Times New Roman"/>
          <w:b w:val="0"/>
          <w:sz w:val="24"/>
        </w:rPr>
        <w:t>Nonetheless, on-line learning contrasts with traditional approaches in which the structure of the language is learned “off-line” by the cognitive system acquiring a “corpus” of past linguistic inputs and choosing the grammar or other model of the language that best fits with those inputs</w:t>
      </w:r>
      <w:del w:id="210" w:author="thomas bever" w:date="2015-05-31T15:20:00Z">
        <w:r w:rsidDel="0019138A">
          <w:rPr>
            <w:rFonts w:ascii="Times New Roman" w:hAnsi="Times New Roman" w:cs="Times New Roman"/>
            <w:b w:val="0"/>
            <w:sz w:val="24"/>
          </w:rPr>
          <w:delText>.</w:delText>
        </w:r>
      </w:del>
      <w:ins w:id="211" w:author="thomas bever" w:date="2015-05-31T15:20:00Z">
        <w:r w:rsidR="0019138A">
          <w:rPr>
            <w:rFonts w:ascii="Times New Roman" w:hAnsi="Times New Roman" w:cs="Times New Roman"/>
            <w:b w:val="0"/>
            <w:sz w:val="24"/>
          </w:rPr>
          <w:t>…</w:t>
        </w:r>
        <w:r w:rsidR="0019138A">
          <w:rPr>
            <w:rFonts w:ascii="Times New Roman" w:hAnsi="Times New Roman"/>
            <w:b w:val="0"/>
            <w:sz w:val="24"/>
          </w:rPr>
          <w:t>.</w:t>
        </w:r>
      </w:ins>
      <w:del w:id="212" w:author="thomas bever" w:date="2015-05-31T15:20:00Z">
        <w:r w:rsidDel="0019138A">
          <w:rPr>
            <w:rFonts w:ascii="Times New Roman" w:hAnsi="Times New Roman"/>
            <w:b w:val="0"/>
            <w:sz w:val="24"/>
          </w:rPr>
          <w:delText>” (20)</w:delText>
        </w:r>
      </w:del>
    </w:p>
    <w:p w14:paraId="64929114" w14:textId="77777777" w:rsidR="005B1FE8" w:rsidDel="0019138A" w:rsidRDefault="005B1FE8" w:rsidP="005D62C4">
      <w:pPr>
        <w:widowControl w:val="0"/>
        <w:autoSpaceDE w:val="0"/>
        <w:autoSpaceDN w:val="0"/>
        <w:adjustRightInd w:val="0"/>
        <w:spacing w:after="0"/>
        <w:rPr>
          <w:del w:id="213" w:author="thomas bever" w:date="2015-05-31T15:20:00Z"/>
          <w:rFonts w:ascii="Times New Roman" w:hAnsi="Times New Roman"/>
          <w:b w:val="0"/>
          <w:sz w:val="24"/>
        </w:rPr>
      </w:pPr>
    </w:p>
    <w:p w14:paraId="65D49FCE" w14:textId="78656E09" w:rsidR="005B1FE8" w:rsidRDefault="005B1FE8" w:rsidP="005B1FE8">
      <w:pPr>
        <w:widowControl w:val="0"/>
        <w:autoSpaceDE w:val="0"/>
        <w:autoSpaceDN w:val="0"/>
        <w:adjustRightInd w:val="0"/>
        <w:spacing w:after="0"/>
        <w:rPr>
          <w:rFonts w:ascii="Times New Roman" w:hAnsi="Times New Roman"/>
          <w:b w:val="0"/>
          <w:sz w:val="24"/>
        </w:rPr>
      </w:pPr>
      <w:del w:id="214" w:author="thomas bever" w:date="2015-05-31T15:20:00Z">
        <w:r w:rsidDel="0019138A">
          <w:rPr>
            <w:rFonts w:ascii="Times New Roman" w:hAnsi="Times New Roman"/>
            <w:b w:val="0"/>
            <w:sz w:val="24"/>
          </w:rPr>
          <w:delText>“</w:delText>
        </w:r>
      </w:del>
      <w:r>
        <w:rPr>
          <w:rFonts w:ascii="Times New Roman" w:hAnsi="Times New Roman" w:cs="Times New Roman"/>
          <w:b w:val="0"/>
          <w:sz w:val="24"/>
        </w:rPr>
        <w:t>Crucially, such information is not, therefore, in a suitably “neutral” format to allow for the discovery of previously unsuspected linguistic regularities. In a nutshell: the “</w:t>
      </w:r>
      <w:proofErr w:type="spellStart"/>
      <w:r>
        <w:rPr>
          <w:rFonts w:ascii="Times New Roman" w:hAnsi="Times New Roman" w:cs="Times New Roman"/>
          <w:b w:val="0"/>
          <w:sz w:val="24"/>
        </w:rPr>
        <w:t>lossy</w:t>
      </w:r>
      <w:proofErr w:type="spellEnd"/>
      <w:r>
        <w:rPr>
          <w:rFonts w:ascii="Times New Roman" w:hAnsi="Times New Roman" w:cs="Times New Roman"/>
          <w:b w:val="0"/>
          <w:sz w:val="24"/>
        </w:rPr>
        <w:t>” compression of the linguistic input is achieved by applying the learner’s current model of the language.</w:t>
      </w:r>
      <w:r>
        <w:rPr>
          <w:rFonts w:ascii="Times New Roman" w:hAnsi="Times New Roman"/>
          <w:b w:val="0"/>
          <w:sz w:val="24"/>
        </w:rPr>
        <w:t>”(</w:t>
      </w:r>
      <w:ins w:id="215" w:author="thomas bever" w:date="2015-05-31T15:20:00Z">
        <w:r w:rsidR="0019138A">
          <w:rPr>
            <w:rFonts w:ascii="Times New Roman" w:hAnsi="Times New Roman"/>
            <w:b w:val="0"/>
            <w:sz w:val="24"/>
          </w:rPr>
          <w:t>20-</w:t>
        </w:r>
      </w:ins>
      <w:r>
        <w:rPr>
          <w:rFonts w:ascii="Times New Roman" w:hAnsi="Times New Roman"/>
          <w:b w:val="0"/>
          <w:sz w:val="24"/>
        </w:rPr>
        <w:t>21)</w:t>
      </w:r>
    </w:p>
    <w:p w14:paraId="29037F20" w14:textId="77777777" w:rsidR="005B1FE8" w:rsidRPr="005B1FE8" w:rsidRDefault="00D66BB2" w:rsidP="005B1FE8">
      <w:pPr>
        <w:widowControl w:val="0"/>
        <w:autoSpaceDE w:val="0"/>
        <w:autoSpaceDN w:val="0"/>
        <w:adjustRightInd w:val="0"/>
        <w:spacing w:after="0"/>
        <w:rPr>
          <w:rFonts w:ascii="Times New Roman" w:hAnsi="Times New Roman" w:cs="Times New Roman"/>
          <w:b w:val="0"/>
          <w:sz w:val="24"/>
        </w:rPr>
      </w:pPr>
      <w:r>
        <w:rPr>
          <w:rFonts w:ascii="Times New Roman" w:hAnsi="Times New Roman"/>
          <w:b w:val="0"/>
          <w:sz w:val="24"/>
        </w:rPr>
        <w:tab/>
        <w:t>Indeed. We take this</w:t>
      </w:r>
      <w:r w:rsidR="005B1FE8">
        <w:rPr>
          <w:rFonts w:ascii="Times New Roman" w:hAnsi="Times New Roman"/>
          <w:b w:val="0"/>
          <w:sz w:val="24"/>
        </w:rPr>
        <w:t xml:space="preserve"> to be </w:t>
      </w:r>
      <w:r w:rsidR="002F54AB">
        <w:rPr>
          <w:rFonts w:ascii="Times New Roman" w:hAnsi="Times New Roman"/>
          <w:b w:val="0"/>
          <w:sz w:val="24"/>
        </w:rPr>
        <w:t>o</w:t>
      </w:r>
      <w:r w:rsidR="005B1FE8">
        <w:rPr>
          <w:rFonts w:ascii="Times New Roman" w:hAnsi="Times New Roman"/>
          <w:b w:val="0"/>
          <w:sz w:val="24"/>
        </w:rPr>
        <w:t xml:space="preserve">ne of several strong arguments for the </w:t>
      </w:r>
      <w:r w:rsidR="002F54AB">
        <w:rPr>
          <w:rFonts w:ascii="Times New Roman" w:hAnsi="Times New Roman"/>
          <w:b w:val="0"/>
          <w:sz w:val="24"/>
        </w:rPr>
        <w:t xml:space="preserve">prior </w:t>
      </w:r>
      <w:r w:rsidR="005B1FE8">
        <w:rPr>
          <w:rFonts w:ascii="Times New Roman" w:hAnsi="Times New Roman"/>
          <w:b w:val="0"/>
          <w:sz w:val="24"/>
        </w:rPr>
        <w:t xml:space="preserve">presence of </w:t>
      </w:r>
      <w:r w:rsidR="002F54AB">
        <w:rPr>
          <w:rFonts w:ascii="Times New Roman" w:hAnsi="Times New Roman"/>
          <w:b w:val="0"/>
          <w:sz w:val="24"/>
        </w:rPr>
        <w:t xml:space="preserve">specialized mechanisms attuned to the particular kind of </w:t>
      </w:r>
      <w:r w:rsidR="005B1FE8">
        <w:rPr>
          <w:rFonts w:ascii="Times New Roman" w:hAnsi="Times New Roman"/>
          <w:b w:val="0"/>
          <w:sz w:val="24"/>
        </w:rPr>
        <w:t>regularities</w:t>
      </w:r>
      <w:r w:rsidR="002F54AB">
        <w:rPr>
          <w:rFonts w:ascii="Times New Roman" w:hAnsi="Times New Roman"/>
          <w:b w:val="0"/>
          <w:sz w:val="24"/>
        </w:rPr>
        <w:t xml:space="preserve"> found in language. Put another way, they are saying the system cannot search at leisure for regularities that are not already available to it; this is at least consistent with the possibility that such regularities are not learned at all, but enforced by the very architecture of the system.</w:t>
      </w:r>
    </w:p>
    <w:p w14:paraId="0630A793" w14:textId="77777777" w:rsidR="002F54AB" w:rsidRDefault="002F54AB" w:rsidP="005D62C4">
      <w:pPr>
        <w:widowControl w:val="0"/>
        <w:autoSpaceDE w:val="0"/>
        <w:autoSpaceDN w:val="0"/>
        <w:adjustRightInd w:val="0"/>
        <w:spacing w:after="0"/>
        <w:rPr>
          <w:rFonts w:ascii="Times New Roman" w:hAnsi="Times New Roman"/>
          <w:b w:val="0"/>
          <w:sz w:val="24"/>
        </w:rPr>
      </w:pPr>
    </w:p>
    <w:p w14:paraId="139967AE" w14:textId="77777777" w:rsidR="002F54AB" w:rsidRPr="001915CF" w:rsidRDefault="002F54AB" w:rsidP="002F54AB">
      <w:pPr>
        <w:widowControl w:val="0"/>
        <w:autoSpaceDE w:val="0"/>
        <w:autoSpaceDN w:val="0"/>
        <w:adjustRightInd w:val="0"/>
        <w:spacing w:after="0"/>
        <w:rPr>
          <w:rFonts w:ascii="Times New Roman" w:hAnsi="Times New Roman"/>
          <w:b w:val="0"/>
          <w:strike/>
          <w:color w:val="C0504D" w:themeColor="accent2"/>
          <w:sz w:val="24"/>
        </w:rPr>
      </w:pPr>
      <w:r w:rsidRPr="001915CF">
        <w:rPr>
          <w:rFonts w:ascii="Times New Roman" w:hAnsi="Times New Roman"/>
          <w:b w:val="0"/>
          <w:strike/>
          <w:color w:val="C0504D" w:themeColor="accent2"/>
          <w:sz w:val="24"/>
        </w:rPr>
        <w:t>Discussing re-processing, they assert “</w:t>
      </w:r>
      <w:r w:rsidRPr="001915CF">
        <w:rPr>
          <w:rFonts w:ascii="Times New Roman" w:hAnsi="Times New Roman" w:cs="Times New Roman"/>
          <w:b w:val="0"/>
          <w:strike/>
          <w:color w:val="C0504D" w:themeColor="accent2"/>
          <w:sz w:val="24"/>
        </w:rPr>
        <w:t>The on-line learning constraint is that material is learned only when it is being processed—ruling out any putative learning processes that involve carrying out linguistic analyses or compiling statistics over a stored corpus of linguistic material.</w:t>
      </w:r>
      <w:r w:rsidRPr="001915CF">
        <w:rPr>
          <w:rFonts w:ascii="Times New Roman" w:hAnsi="Times New Roman"/>
          <w:b w:val="0"/>
          <w:strike/>
          <w:color w:val="C0504D" w:themeColor="accent2"/>
          <w:sz w:val="24"/>
        </w:rPr>
        <w:t>” (21)</w:t>
      </w:r>
    </w:p>
    <w:p w14:paraId="7F2B374E" w14:textId="77777777" w:rsidR="002F54AB" w:rsidRPr="001915CF" w:rsidRDefault="002F54AB" w:rsidP="002F54AB">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b w:val="0"/>
          <w:strike/>
          <w:color w:val="C0504D" w:themeColor="accent2"/>
          <w:sz w:val="24"/>
        </w:rPr>
        <w:tab/>
        <w:t>We find this quite reasonable, and are puzzled by their quick turn to endorsing statistical methods as a way of extracting the relevant regularities</w:t>
      </w:r>
    </w:p>
    <w:p w14:paraId="37F594E9" w14:textId="77777777" w:rsidR="001432C4" w:rsidRPr="001915CF" w:rsidRDefault="00FD68D9" w:rsidP="005D62C4">
      <w:pPr>
        <w:widowControl w:val="0"/>
        <w:autoSpaceDE w:val="0"/>
        <w:autoSpaceDN w:val="0"/>
        <w:adjustRightInd w:val="0"/>
        <w:spacing w:after="0"/>
        <w:rPr>
          <w:rFonts w:ascii="Times New Roman" w:hAnsi="Times New Roman"/>
          <w:b w:val="0"/>
          <w:strike/>
          <w:color w:val="C0504D" w:themeColor="accent2"/>
          <w:sz w:val="24"/>
        </w:rPr>
      </w:pPr>
      <w:r w:rsidRPr="001915CF">
        <w:rPr>
          <w:rFonts w:ascii="Times New Roman" w:hAnsi="Times New Roman"/>
          <w:b w:val="0"/>
          <w:strike/>
          <w:color w:val="C0504D" w:themeColor="accent2"/>
          <w:sz w:val="24"/>
        </w:rPr>
        <w:br/>
        <w:t xml:space="preserve">Discussion near top of page 21: Learning must be online; now or never bottleneck means learner can only apply their current model of language, losing things in compression that would point way to more correct model. </w:t>
      </w:r>
      <w:proofErr w:type="gramStart"/>
      <w:r w:rsidRPr="001915CF">
        <w:rPr>
          <w:rFonts w:ascii="Times New Roman" w:hAnsi="Times New Roman"/>
          <w:b w:val="0"/>
          <w:strike/>
          <w:color w:val="C0504D" w:themeColor="accent2"/>
          <w:sz w:val="24"/>
        </w:rPr>
        <w:t>So, no at-leisure examination of corpora for statistical analysis, new generalizations.</w:t>
      </w:r>
      <w:proofErr w:type="gramEnd"/>
      <w:r w:rsidRPr="001915CF">
        <w:rPr>
          <w:rFonts w:ascii="Times New Roman" w:hAnsi="Times New Roman"/>
          <w:b w:val="0"/>
          <w:strike/>
          <w:color w:val="C0504D" w:themeColor="accent2"/>
          <w:sz w:val="24"/>
        </w:rPr>
        <w:br/>
        <w:t>This again seems to discount the very possibility they take it to argue against, namely, that significant features of the model of language are present in advance of encountering the input. That the system is keyed to recognize certain kinds of regularities (as specifically linguistic regularities), and indeed this may be the basis for inducing the categories the grammar is stated over. Grammars aren’t invented as intellectual objects, to cover generalizations we notice; rather, generalizations in the data cue us to infer certain grammars instinctually and inevitably.</w:t>
      </w:r>
      <w:r w:rsidRPr="001915CF">
        <w:rPr>
          <w:rFonts w:ascii="Times New Roman" w:hAnsi="Times New Roman"/>
          <w:b w:val="0"/>
          <w:strike/>
          <w:color w:val="C0504D" w:themeColor="accent2"/>
          <w:sz w:val="24"/>
        </w:rPr>
        <w:br/>
      </w:r>
      <w:r w:rsidR="001432C4" w:rsidRPr="001915CF">
        <w:rPr>
          <w:rFonts w:ascii="Times New Roman" w:hAnsi="Times New Roman"/>
          <w:b w:val="0"/>
          <w:strike/>
          <w:color w:val="C0504D" w:themeColor="accent2"/>
          <w:sz w:val="24"/>
        </w:rPr>
        <w:tab/>
        <w:t>More broadly, the “chunking” in their “chunk and pass” mantra is a more sophisticated process than they seem willing to admit. Indeed, one might better ca</w:t>
      </w:r>
      <w:r w:rsidR="00E7666A" w:rsidRPr="001915CF">
        <w:rPr>
          <w:rFonts w:ascii="Times New Roman" w:hAnsi="Times New Roman"/>
          <w:b w:val="0"/>
          <w:strike/>
          <w:color w:val="C0504D" w:themeColor="accent2"/>
          <w:sz w:val="24"/>
        </w:rPr>
        <w:t>ll it “analysis” than “chunking”; a critical question is the nature of this analysis, whether and how it is guided by internal principles antecedent and insensitive to environmental input.</w:t>
      </w:r>
    </w:p>
    <w:p w14:paraId="635E85EF" w14:textId="77777777" w:rsidR="00E7666A" w:rsidRPr="001915CF" w:rsidRDefault="00FD68D9" w:rsidP="005D62C4">
      <w:pPr>
        <w:widowControl w:val="0"/>
        <w:autoSpaceDE w:val="0"/>
        <w:autoSpaceDN w:val="0"/>
        <w:adjustRightInd w:val="0"/>
        <w:spacing w:after="0"/>
        <w:rPr>
          <w:rFonts w:ascii="Times New Roman" w:hAnsi="Times New Roman"/>
          <w:b w:val="0"/>
          <w:strike/>
          <w:color w:val="C0504D" w:themeColor="accent2"/>
          <w:sz w:val="24"/>
        </w:rPr>
      </w:pPr>
      <w:r w:rsidRPr="001915CF">
        <w:rPr>
          <w:rFonts w:ascii="Times New Roman" w:hAnsi="Times New Roman"/>
          <w:b w:val="0"/>
          <w:strike/>
          <w:color w:val="C0504D" w:themeColor="accent2"/>
          <w:sz w:val="24"/>
        </w:rPr>
        <w:br/>
      </w:r>
      <w:proofErr w:type="gramStart"/>
      <w:r w:rsidRPr="001915CF">
        <w:rPr>
          <w:rFonts w:ascii="Times New Roman" w:hAnsi="Times New Roman"/>
          <w:b w:val="0"/>
          <w:strike/>
          <w:color w:val="C0504D" w:themeColor="accent2"/>
          <w:sz w:val="24"/>
        </w:rPr>
        <w:t>p</w:t>
      </w:r>
      <w:proofErr w:type="gramEnd"/>
      <w:r w:rsidRPr="001915CF">
        <w:rPr>
          <w:rFonts w:ascii="Times New Roman" w:hAnsi="Times New Roman"/>
          <w:b w:val="0"/>
          <w:strike/>
          <w:color w:val="C0504D" w:themeColor="accent2"/>
          <w:sz w:val="24"/>
        </w:rPr>
        <w:t>.22 the nod to exemplar dogma risks incoherence. The previous few pages argued that learning must occur online during processing (or during private rehearsal of processing). But on this page, we suddenly hear that “One way to learn in a local fashion is to store individual examples (this requires, in our framework, that those examples have been abstractly recoded by successive Chunk-and-Pass operations, of course); and then to generalize piecemeal from these examples.”</w:t>
      </w:r>
      <w:r w:rsidRPr="001915CF">
        <w:rPr>
          <w:rFonts w:ascii="Times New Roman" w:hAnsi="Times New Roman"/>
          <w:b w:val="0"/>
          <w:strike/>
          <w:color w:val="C0504D" w:themeColor="accent2"/>
          <w:sz w:val="24"/>
        </w:rPr>
        <w:br/>
        <w:t xml:space="preserve">So… offline lexicon-wide generalization is ok, but only when it’s your </w:t>
      </w:r>
      <w:proofErr w:type="gramStart"/>
      <w:r w:rsidRPr="001915CF">
        <w:rPr>
          <w:rFonts w:ascii="Times New Roman" w:hAnsi="Times New Roman"/>
          <w:b w:val="0"/>
          <w:strike/>
          <w:color w:val="C0504D" w:themeColor="accent2"/>
          <w:sz w:val="24"/>
        </w:rPr>
        <w:t>f(</w:t>
      </w:r>
      <w:proofErr w:type="gramEnd"/>
      <w:r w:rsidRPr="001915CF">
        <w:rPr>
          <w:rFonts w:ascii="Times New Roman" w:hAnsi="Times New Roman"/>
          <w:b w:val="0"/>
          <w:strike/>
          <w:color w:val="C0504D" w:themeColor="accent2"/>
          <w:sz w:val="24"/>
        </w:rPr>
        <w:t>l)</w:t>
      </w:r>
      <w:proofErr w:type="spellStart"/>
      <w:r w:rsidRPr="001915CF">
        <w:rPr>
          <w:rFonts w:ascii="Times New Roman" w:hAnsi="Times New Roman"/>
          <w:b w:val="0"/>
          <w:strike/>
          <w:color w:val="C0504D" w:themeColor="accent2"/>
          <w:sz w:val="24"/>
        </w:rPr>
        <w:t>avor</w:t>
      </w:r>
      <w:proofErr w:type="spellEnd"/>
      <w:r w:rsidRPr="001915CF">
        <w:rPr>
          <w:rFonts w:ascii="Times New Roman" w:hAnsi="Times New Roman"/>
          <w:b w:val="0"/>
          <w:strike/>
          <w:color w:val="C0504D" w:themeColor="accent2"/>
          <w:sz w:val="24"/>
        </w:rPr>
        <w:t>? I’m baffled. Surely more abstract representations are more easily accessible on anyone’s model.</w:t>
      </w:r>
      <w:r w:rsidRPr="001915CF">
        <w:rPr>
          <w:rFonts w:ascii="Times New Roman" w:hAnsi="Times New Roman"/>
          <w:b w:val="0"/>
          <w:strike/>
          <w:color w:val="C0504D" w:themeColor="accent2"/>
          <w:sz w:val="24"/>
        </w:rPr>
        <w:br/>
      </w:r>
      <w:r w:rsidRPr="001915CF">
        <w:rPr>
          <w:rFonts w:ascii="Times New Roman" w:hAnsi="Times New Roman"/>
          <w:b w:val="0"/>
          <w:strike/>
          <w:color w:val="C0504D" w:themeColor="accent2"/>
          <w:sz w:val="24"/>
        </w:rPr>
        <w:br/>
        <w:t>p. 22: as footnote 14 at least concedes, the (straw man) viewpoint challenged by this “new” insight corresponds to the Aspects-era view of child as a “mini-linguist”, a position to which few if any modern theorists cling. P&amp;P style triggers do indeed look more compatible with the Now or Never Bottleneck (though the troubles with parameters as currently formulated are serious). By that token, little new is actually being contributed to the debate here, a complaint that applies more broadly.</w:t>
      </w:r>
      <w:r w:rsidRPr="001915CF">
        <w:rPr>
          <w:rFonts w:ascii="Times New Roman" w:hAnsi="Times New Roman"/>
          <w:b w:val="0"/>
          <w:strike/>
          <w:color w:val="C0504D" w:themeColor="accent2"/>
          <w:sz w:val="24"/>
        </w:rPr>
        <w:br/>
        <w:t>        The need to “chunk and pass” in light of severe short-term memory limitations and rapid input is hardly a new idea; we see it clearly already in the discussion motivating Frazier and Fodor’s (1978) parsing model, with a preliminary phrase packager (PPP) chunking the input and passing it on to their sentence structure supervisor (SSS).</w:t>
      </w:r>
      <w:r w:rsidRPr="001915CF">
        <w:rPr>
          <w:rFonts w:ascii="Times New Roman" w:hAnsi="Times New Roman"/>
          <w:b w:val="0"/>
          <w:strike/>
          <w:color w:val="C0504D" w:themeColor="accent2"/>
          <w:sz w:val="24"/>
        </w:rPr>
        <w:br/>
      </w:r>
      <w:r w:rsidRPr="001915CF">
        <w:rPr>
          <w:rFonts w:ascii="Times New Roman" w:hAnsi="Times New Roman"/>
          <w:b w:val="0"/>
          <w:strike/>
          <w:color w:val="C0504D" w:themeColor="accent2"/>
          <w:sz w:val="24"/>
        </w:rPr>
        <w:br/>
        <w:t xml:space="preserve">“By contrast, the principle of local learning is respected by other approaches. [… These] accounts of language acquisition tie learning and processing together—and assume that language is acquired piecemeal, in the absence of an underlying </w:t>
      </w:r>
      <w:proofErr w:type="spellStart"/>
      <w:r w:rsidRPr="001915CF">
        <w:rPr>
          <w:rFonts w:ascii="Times New Roman" w:hAnsi="Times New Roman"/>
          <w:b w:val="0"/>
          <w:strike/>
          <w:color w:val="C0504D" w:themeColor="accent2"/>
          <w:sz w:val="24"/>
        </w:rPr>
        <w:t>bauplan</w:t>
      </w:r>
      <w:proofErr w:type="spellEnd"/>
      <w:r w:rsidRPr="001915CF">
        <w:rPr>
          <w:rFonts w:ascii="Times New Roman" w:hAnsi="Times New Roman"/>
          <w:b w:val="0"/>
          <w:strike/>
          <w:color w:val="C0504D" w:themeColor="accent2"/>
          <w:sz w:val="24"/>
        </w:rPr>
        <w:t>.” (p. 23)</w:t>
      </w:r>
      <w:r w:rsidRPr="001915CF">
        <w:rPr>
          <w:rFonts w:ascii="Times New Roman" w:hAnsi="Times New Roman"/>
          <w:b w:val="0"/>
          <w:strike/>
          <w:color w:val="C0504D" w:themeColor="accent2"/>
          <w:sz w:val="24"/>
        </w:rPr>
        <w:br/>
        <w:t xml:space="preserve">But that’s a feature of those accounts, not an argument as such that there is no </w:t>
      </w:r>
      <w:proofErr w:type="spellStart"/>
      <w:r w:rsidRPr="001915CF">
        <w:rPr>
          <w:rFonts w:ascii="Times New Roman" w:hAnsi="Times New Roman"/>
          <w:b w:val="0"/>
          <w:strike/>
          <w:color w:val="C0504D" w:themeColor="accent2"/>
          <w:sz w:val="24"/>
        </w:rPr>
        <w:t>Bauplan</w:t>
      </w:r>
      <w:proofErr w:type="spellEnd"/>
      <w:r w:rsidRPr="001915CF">
        <w:rPr>
          <w:rFonts w:ascii="Times New Roman" w:hAnsi="Times New Roman"/>
          <w:b w:val="0"/>
          <w:strike/>
          <w:color w:val="C0504D" w:themeColor="accent2"/>
          <w:sz w:val="24"/>
        </w:rPr>
        <w:t xml:space="preserve">. One could perfectly well </w:t>
      </w:r>
      <w:r w:rsidR="00D66BB2" w:rsidRPr="001915CF">
        <w:rPr>
          <w:rFonts w:ascii="Times New Roman" w:hAnsi="Times New Roman"/>
          <w:b w:val="0"/>
          <w:strike/>
          <w:color w:val="C0504D" w:themeColor="accent2"/>
          <w:sz w:val="24"/>
        </w:rPr>
        <w:t>imagine</w:t>
      </w:r>
      <w:r w:rsidRPr="001915CF">
        <w:rPr>
          <w:rFonts w:ascii="Times New Roman" w:hAnsi="Times New Roman"/>
          <w:b w:val="0"/>
          <w:strike/>
          <w:color w:val="C0504D" w:themeColor="accent2"/>
          <w:sz w:val="24"/>
        </w:rPr>
        <w:t xml:space="preserve"> local learning guided by an innate </w:t>
      </w:r>
      <w:proofErr w:type="spellStart"/>
      <w:r w:rsidRPr="001915CF">
        <w:rPr>
          <w:rFonts w:ascii="Times New Roman" w:hAnsi="Times New Roman"/>
          <w:b w:val="0"/>
          <w:strike/>
          <w:color w:val="C0504D" w:themeColor="accent2"/>
          <w:sz w:val="24"/>
        </w:rPr>
        <w:t>Bauplan</w:t>
      </w:r>
      <w:proofErr w:type="spellEnd"/>
      <w:r w:rsidRPr="001915CF">
        <w:rPr>
          <w:rFonts w:ascii="Times New Roman" w:hAnsi="Times New Roman"/>
          <w:b w:val="0"/>
          <w:strike/>
          <w:color w:val="C0504D" w:themeColor="accent2"/>
          <w:sz w:val="24"/>
        </w:rPr>
        <w:t>; the issues are distinct.</w:t>
      </w:r>
      <w:r w:rsidRPr="001915CF">
        <w:rPr>
          <w:rFonts w:ascii="Times New Roman" w:hAnsi="Times New Roman"/>
          <w:b w:val="0"/>
          <w:strike/>
          <w:color w:val="C0504D" w:themeColor="accent2"/>
          <w:sz w:val="24"/>
        </w:rPr>
        <w:br/>
      </w:r>
      <w:r w:rsidRPr="001915CF">
        <w:rPr>
          <w:rFonts w:ascii="Times New Roman" w:hAnsi="Times New Roman"/>
          <w:b w:val="0"/>
          <w:strike/>
          <w:color w:val="C0504D" w:themeColor="accent2"/>
          <w:sz w:val="24"/>
        </w:rPr>
        <w:br/>
        <w:t>“</w:t>
      </w:r>
      <w:proofErr w:type="gramStart"/>
      <w:r w:rsidRPr="001915CF">
        <w:rPr>
          <w:rFonts w:ascii="Times New Roman" w:hAnsi="Times New Roman"/>
          <w:b w:val="0"/>
          <w:strike/>
          <w:color w:val="C0504D" w:themeColor="accent2"/>
          <w:sz w:val="24"/>
        </w:rPr>
        <w:t>local</w:t>
      </w:r>
      <w:proofErr w:type="gramEnd"/>
      <w:r w:rsidRPr="001915CF">
        <w:rPr>
          <w:rFonts w:ascii="Times New Roman" w:hAnsi="Times New Roman"/>
          <w:b w:val="0"/>
          <w:strike/>
          <w:color w:val="C0504D" w:themeColor="accent2"/>
          <w:sz w:val="24"/>
        </w:rPr>
        <w:t xml:space="preserve"> chunks can be defined at many different levels of abstraction […] and generalizations from past processing to present processing will operate across all of these levels.” (p. 23</w:t>
      </w:r>
      <w:proofErr w:type="gramStart"/>
      <w:r w:rsidRPr="001915CF">
        <w:rPr>
          <w:rFonts w:ascii="Times New Roman" w:hAnsi="Times New Roman"/>
          <w:b w:val="0"/>
          <w:strike/>
          <w:color w:val="C0504D" w:themeColor="accent2"/>
          <w:sz w:val="24"/>
        </w:rPr>
        <w:t>)  How</w:t>
      </w:r>
      <w:proofErr w:type="gramEnd"/>
      <w:r w:rsidRPr="001915CF">
        <w:rPr>
          <w:rFonts w:ascii="Times New Roman" w:hAnsi="Times New Roman"/>
          <w:b w:val="0"/>
          <w:strike/>
          <w:color w:val="C0504D" w:themeColor="accent2"/>
          <w:sz w:val="24"/>
        </w:rPr>
        <w:t xml:space="preserve"> is this not simply contradicting what they say about now or never learning?</w:t>
      </w:r>
      <w:r w:rsidRPr="001915CF">
        <w:rPr>
          <w:rFonts w:ascii="Times New Roman" w:hAnsi="Times New Roman"/>
          <w:b w:val="0"/>
          <w:strike/>
          <w:color w:val="C0504D" w:themeColor="accent2"/>
          <w:sz w:val="24"/>
        </w:rPr>
        <w:br/>
      </w:r>
      <w:r w:rsidRPr="001915CF">
        <w:rPr>
          <w:rFonts w:ascii="Times New Roman" w:hAnsi="Times New Roman"/>
          <w:b w:val="0"/>
          <w:strike/>
          <w:color w:val="C0504D" w:themeColor="accent2"/>
          <w:sz w:val="24"/>
        </w:rPr>
        <w:br/>
      </w:r>
      <w:proofErr w:type="gramStart"/>
      <w:r w:rsidRPr="001915CF">
        <w:rPr>
          <w:rFonts w:ascii="Times New Roman" w:hAnsi="Times New Roman"/>
          <w:b w:val="0"/>
          <w:strike/>
          <w:color w:val="C0504D" w:themeColor="accent2"/>
          <w:sz w:val="24"/>
        </w:rPr>
        <w:t>p</w:t>
      </w:r>
      <w:proofErr w:type="gramEnd"/>
      <w:r w:rsidRPr="001915CF">
        <w:rPr>
          <w:rFonts w:ascii="Times New Roman" w:hAnsi="Times New Roman"/>
          <w:b w:val="0"/>
          <w:strike/>
          <w:color w:val="C0504D" w:themeColor="accent2"/>
          <w:sz w:val="24"/>
        </w:rPr>
        <w:t xml:space="preserve"> 25: ah, here it comes, the triumphal crow of the language-is-culture enthusiasts. Lexical items reproduce and proliferate or die across generations of speakers. As grand a space to find explanation in as neo-Darwinian theory, and as deeply flawed for the same reason: it pays no attention to what the actual limits on variation are, assuming all form is the result of evolution acting on an unstructured “blank slate”. Deeply misguided: in biology generally, and likely also in language, evolution cannot be understood except in light of the </w:t>
      </w:r>
      <w:r w:rsidR="00D66BB2" w:rsidRPr="001915CF">
        <w:rPr>
          <w:rFonts w:ascii="Times New Roman" w:hAnsi="Times New Roman"/>
          <w:b w:val="0"/>
          <w:strike/>
          <w:color w:val="C0504D" w:themeColor="accent2"/>
          <w:sz w:val="24"/>
        </w:rPr>
        <w:t xml:space="preserve">limits of canalization. </w:t>
      </w:r>
      <w:r w:rsidRPr="001915CF">
        <w:rPr>
          <w:rFonts w:ascii="Times New Roman" w:hAnsi="Times New Roman"/>
          <w:b w:val="0"/>
          <w:strike/>
          <w:color w:val="C0504D" w:themeColor="accent2"/>
          <w:sz w:val="24"/>
        </w:rPr>
        <w:br/>
      </w:r>
    </w:p>
    <w:p w14:paraId="3C45131E" w14:textId="77777777" w:rsidR="00E7666A" w:rsidRPr="001915CF" w:rsidRDefault="00E7666A" w:rsidP="00E7666A">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b w:val="0"/>
          <w:strike/>
          <w:color w:val="C0504D" w:themeColor="accent2"/>
          <w:sz w:val="24"/>
        </w:rPr>
        <w:t>p. 26</w:t>
      </w:r>
      <w:r w:rsidRPr="001915CF">
        <w:rPr>
          <w:rFonts w:ascii="Times New Roman" w:hAnsi="Times New Roman" w:cs="Times New Roman"/>
          <w:b w:val="0"/>
          <w:strike/>
          <w:color w:val="C0504D" w:themeColor="accent2"/>
          <w:sz w:val="24"/>
        </w:rPr>
        <w:t xml:space="preserve"> “Expanding on the notion of reduction and erosion, we suggest that constraints from Chunk-and-Pass processing can provide a cognitive foundation for </w:t>
      </w:r>
      <w:proofErr w:type="spellStart"/>
      <w:r w:rsidRPr="001915CF">
        <w:rPr>
          <w:rFonts w:ascii="Times New Roman" w:hAnsi="Times New Roman" w:cs="Times New Roman"/>
          <w:b w:val="0"/>
          <w:strike/>
          <w:color w:val="C0504D" w:themeColor="accent2"/>
          <w:sz w:val="24"/>
        </w:rPr>
        <w:t>grammaticalization</w:t>
      </w:r>
      <w:proofErr w:type="spellEnd"/>
      <w:r w:rsidRPr="001915CF">
        <w:rPr>
          <w:rFonts w:ascii="Times New Roman" w:hAnsi="Times New Roman" w:cs="Times New Roman"/>
          <w:b w:val="0"/>
          <w:strike/>
          <w:color w:val="C0504D" w:themeColor="accent2"/>
          <w:sz w:val="24"/>
        </w:rPr>
        <w:t xml:space="preserve"> (Hopper &amp; Traugott, 1993). Specifically, chunks at each level of linguistic structure—discourse, syntax, morphology, and phonology—are potentially subject to reduction.</w:t>
      </w:r>
      <w:r w:rsidRPr="001915CF">
        <w:rPr>
          <w:rFonts w:ascii="Times New Roman" w:hAnsi="Times New Roman"/>
          <w:b w:val="0"/>
          <w:strike/>
          <w:color w:val="C0504D" w:themeColor="accent2"/>
          <w:sz w:val="24"/>
        </w:rPr>
        <w:t>”</w:t>
      </w:r>
    </w:p>
    <w:p w14:paraId="40FB31F3" w14:textId="77777777" w:rsidR="00E7666A" w:rsidRPr="001915CF" w:rsidRDefault="00E7666A" w:rsidP="005D62C4">
      <w:pPr>
        <w:widowControl w:val="0"/>
        <w:autoSpaceDE w:val="0"/>
        <w:autoSpaceDN w:val="0"/>
        <w:adjustRightInd w:val="0"/>
        <w:spacing w:after="0"/>
        <w:rPr>
          <w:rFonts w:ascii="Times New Roman" w:hAnsi="Times New Roman"/>
          <w:b w:val="0"/>
          <w:strike/>
          <w:color w:val="C0504D" w:themeColor="accent2"/>
          <w:sz w:val="24"/>
        </w:rPr>
      </w:pPr>
    </w:p>
    <w:p w14:paraId="7FB81F20" w14:textId="77777777" w:rsidR="00771DEC" w:rsidRPr="001915CF" w:rsidRDefault="00D66BB2" w:rsidP="00771DEC">
      <w:pPr>
        <w:widowControl w:val="0"/>
        <w:autoSpaceDE w:val="0"/>
        <w:autoSpaceDN w:val="0"/>
        <w:adjustRightInd w:val="0"/>
        <w:spacing w:after="0"/>
        <w:rPr>
          <w:rFonts w:ascii="Times New Roman" w:hAnsi="Times New Roman"/>
          <w:b w:val="0"/>
          <w:strike/>
          <w:color w:val="C0504D" w:themeColor="accent2"/>
          <w:sz w:val="24"/>
        </w:rPr>
      </w:pPr>
      <w:r w:rsidRPr="001915CF">
        <w:rPr>
          <w:rFonts w:ascii="Times New Roman" w:hAnsi="Times New Roman"/>
          <w:b w:val="0"/>
          <w:strike/>
          <w:color w:val="C0504D" w:themeColor="accent2"/>
          <w:sz w:val="24"/>
        </w:rPr>
        <w:tab/>
      </w:r>
      <w:proofErr w:type="spellStart"/>
      <w:r w:rsidR="00E7666A" w:rsidRPr="001915CF">
        <w:rPr>
          <w:rFonts w:ascii="Times New Roman" w:hAnsi="Times New Roman"/>
          <w:b w:val="0"/>
          <w:strike/>
          <w:color w:val="C0504D" w:themeColor="accent2"/>
          <w:sz w:val="24"/>
        </w:rPr>
        <w:t>Grammaticalization</w:t>
      </w:r>
      <w:proofErr w:type="spellEnd"/>
      <w:r w:rsidR="00E7666A" w:rsidRPr="001915CF">
        <w:rPr>
          <w:rFonts w:ascii="Times New Roman" w:hAnsi="Times New Roman"/>
          <w:b w:val="0"/>
          <w:strike/>
          <w:color w:val="C0504D" w:themeColor="accent2"/>
          <w:sz w:val="24"/>
        </w:rPr>
        <w:t xml:space="preserve"> provides a particularly interesting testing ground for their ideas. As they say, their model predicts general reducibility for the most frequent forms. In this light, </w:t>
      </w:r>
    </w:p>
    <w:p w14:paraId="558F0563" w14:textId="77777777" w:rsidR="00E7666A" w:rsidRPr="001915CF" w:rsidRDefault="00E7666A" w:rsidP="005D62C4">
      <w:pPr>
        <w:widowControl w:val="0"/>
        <w:autoSpaceDE w:val="0"/>
        <w:autoSpaceDN w:val="0"/>
        <w:adjustRightInd w:val="0"/>
        <w:spacing w:after="0"/>
        <w:rPr>
          <w:rFonts w:ascii="Times New Roman" w:hAnsi="Times New Roman"/>
          <w:b w:val="0"/>
          <w:strike/>
          <w:color w:val="C0504D" w:themeColor="accent2"/>
          <w:sz w:val="24"/>
        </w:rPr>
      </w:pPr>
    </w:p>
    <w:p w14:paraId="6ACE7D0E" w14:textId="77777777" w:rsidR="00452A87" w:rsidRPr="001915CF" w:rsidRDefault="00452A87" w:rsidP="005D62C4">
      <w:pPr>
        <w:widowControl w:val="0"/>
        <w:autoSpaceDE w:val="0"/>
        <w:autoSpaceDN w:val="0"/>
        <w:adjustRightInd w:val="0"/>
        <w:spacing w:after="0"/>
        <w:rPr>
          <w:rFonts w:ascii="Times New Roman" w:hAnsi="Times New Roman"/>
          <w:b w:val="0"/>
          <w:strike/>
          <w:color w:val="C0504D" w:themeColor="accent2"/>
          <w:sz w:val="24"/>
        </w:rPr>
      </w:pPr>
    </w:p>
    <w:p w14:paraId="0EA076FA" w14:textId="77777777" w:rsidR="00452A87" w:rsidRPr="001915CF" w:rsidRDefault="00452A87" w:rsidP="00452A87">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“For example, computational phylogenetic analyses indicate that word order correlations are lineage-specific (Dunn, Greenhill, Levinson &amp; Gray, 2011), shaped by particular histories of cultural evolution, rather than following universal patterns as would be expected if they were the result of innate linguistic constraints (e.g., Baker, 2001) or language-specific performance limitations (e.g., Hawkins, 2009).”(28</w:t>
      </w:r>
      <w:proofErr w:type="gramStart"/>
      <w:r w:rsidRPr="001915CF">
        <w:rPr>
          <w:rFonts w:ascii="Times New Roman" w:hAnsi="Times New Roman" w:cs="Times New Roman"/>
          <w:b w:val="0"/>
          <w:strike/>
          <w:color w:val="C0504D" w:themeColor="accent2"/>
          <w:sz w:val="24"/>
        </w:rPr>
        <w:t>)  The</w:t>
      </w:r>
      <w:proofErr w:type="gramEnd"/>
      <w:r w:rsidRPr="001915CF">
        <w:rPr>
          <w:rFonts w:ascii="Times New Roman" w:hAnsi="Times New Roman" w:cs="Times New Roman"/>
          <w:b w:val="0"/>
          <w:strike/>
          <w:color w:val="C0504D" w:themeColor="accent2"/>
          <w:sz w:val="24"/>
        </w:rPr>
        <w:t xml:space="preserve"> study they cite is deeply flawed. Dunn et al examined correlations of pairwise orderings, which illegitimately groups together unlike word orders. See Cinque (2013) for discussion.</w:t>
      </w:r>
    </w:p>
    <w:p w14:paraId="3D011615" w14:textId="77777777" w:rsidR="00452A87" w:rsidRPr="001915CF" w:rsidRDefault="00FD68D9" w:rsidP="005D62C4">
      <w:pPr>
        <w:widowControl w:val="0"/>
        <w:autoSpaceDE w:val="0"/>
        <w:autoSpaceDN w:val="0"/>
        <w:adjustRightInd w:val="0"/>
        <w:spacing w:after="0"/>
        <w:rPr>
          <w:rFonts w:ascii="Times New Roman" w:hAnsi="Times New Roman"/>
          <w:b w:val="0"/>
          <w:strike/>
          <w:color w:val="C0504D" w:themeColor="accent2"/>
          <w:sz w:val="24"/>
        </w:rPr>
      </w:pPr>
      <w:r w:rsidRPr="001915CF">
        <w:rPr>
          <w:rFonts w:ascii="Times New Roman" w:hAnsi="Times New Roman"/>
          <w:b w:val="0"/>
          <w:strike/>
          <w:color w:val="C0504D" w:themeColor="accent2"/>
          <w:sz w:val="24"/>
        </w:rPr>
        <w:br/>
        <w:t xml:space="preserve">p. 28: they expect few if any true language universals, aligning themselves with </w:t>
      </w:r>
      <w:proofErr w:type="spellStart"/>
      <w:r w:rsidRPr="001915CF">
        <w:rPr>
          <w:rFonts w:ascii="Times New Roman" w:hAnsi="Times New Roman"/>
          <w:b w:val="0"/>
          <w:strike/>
          <w:color w:val="C0504D" w:themeColor="accent2"/>
          <w:sz w:val="24"/>
        </w:rPr>
        <w:t>Bybee</w:t>
      </w:r>
      <w:proofErr w:type="spellEnd"/>
      <w:r w:rsidRPr="001915CF">
        <w:rPr>
          <w:rFonts w:ascii="Times New Roman" w:hAnsi="Times New Roman"/>
          <w:b w:val="0"/>
          <w:strike/>
          <w:color w:val="C0504D" w:themeColor="accent2"/>
          <w:sz w:val="24"/>
        </w:rPr>
        <w:t xml:space="preserve"> and Evans &amp; Levinson. Again, I think Universal 20, as typological generalization and (especially) as artificial language learning effect, is a clear counter-example. </w:t>
      </w:r>
      <w:r w:rsidRPr="001915CF">
        <w:rPr>
          <w:rFonts w:ascii="Times New Roman" w:hAnsi="Times New Roman"/>
          <w:b w:val="0"/>
          <w:strike/>
          <w:color w:val="C0504D" w:themeColor="accent2"/>
          <w:sz w:val="24"/>
        </w:rPr>
        <w:br/>
        <w:t xml:space="preserve">That’s the least of their problems. Especially severe is the considerable evidence for semantic uniformity; that seems totally incompatible with </w:t>
      </w:r>
      <w:proofErr w:type="spellStart"/>
      <w:r w:rsidRPr="001915CF">
        <w:rPr>
          <w:rFonts w:ascii="Times New Roman" w:hAnsi="Times New Roman"/>
          <w:b w:val="0"/>
          <w:strike/>
          <w:color w:val="C0504D" w:themeColor="accent2"/>
          <w:sz w:val="24"/>
        </w:rPr>
        <w:t>Bauplan</w:t>
      </w:r>
      <w:proofErr w:type="spellEnd"/>
      <w:r w:rsidRPr="001915CF">
        <w:rPr>
          <w:rFonts w:ascii="Times New Roman" w:hAnsi="Times New Roman"/>
          <w:b w:val="0"/>
          <w:strike/>
          <w:color w:val="C0504D" w:themeColor="accent2"/>
          <w:sz w:val="24"/>
        </w:rPr>
        <w:t xml:space="preserve">-less, </w:t>
      </w:r>
      <w:proofErr w:type="gramStart"/>
      <w:r w:rsidRPr="001915CF">
        <w:rPr>
          <w:rFonts w:ascii="Times New Roman" w:hAnsi="Times New Roman"/>
          <w:b w:val="0"/>
          <w:strike/>
          <w:color w:val="C0504D" w:themeColor="accent2"/>
          <w:sz w:val="24"/>
        </w:rPr>
        <w:t>item-based</w:t>
      </w:r>
      <w:proofErr w:type="gramEnd"/>
      <w:r w:rsidRPr="001915CF">
        <w:rPr>
          <w:rFonts w:ascii="Times New Roman" w:hAnsi="Times New Roman"/>
          <w:b w:val="0"/>
          <w:strike/>
          <w:color w:val="C0504D" w:themeColor="accent2"/>
          <w:sz w:val="24"/>
        </w:rPr>
        <w:t xml:space="preserve"> learning.</w:t>
      </w:r>
      <w:r w:rsidRPr="001915CF">
        <w:rPr>
          <w:rFonts w:ascii="Times New Roman" w:hAnsi="Times New Roman"/>
          <w:b w:val="0"/>
          <w:strike/>
          <w:color w:val="C0504D" w:themeColor="accent2"/>
          <w:sz w:val="24"/>
        </w:rPr>
        <w:br/>
      </w:r>
    </w:p>
    <w:p w14:paraId="6DB9057C" w14:textId="77777777" w:rsidR="00452A87" w:rsidRPr="001915CF" w:rsidRDefault="00452A87" w:rsidP="00452A87">
      <w:pPr>
        <w:widowControl w:val="0"/>
        <w:autoSpaceDE w:val="0"/>
        <w:autoSpaceDN w:val="0"/>
        <w:adjustRightInd w:val="0"/>
        <w:spacing w:after="0"/>
        <w:rPr>
          <w:rFonts w:ascii="Times New Roman" w:hAnsi="Times New Roman"/>
          <w:b w:val="0"/>
          <w:strike/>
          <w:color w:val="C0504D" w:themeColor="accent2"/>
          <w:sz w:val="24"/>
        </w:rPr>
      </w:pPr>
      <w:r w:rsidRPr="001915CF">
        <w:rPr>
          <w:rFonts w:ascii="Times New Roman" w:hAnsi="Times New Roman"/>
          <w:b w:val="0"/>
          <w:strike/>
          <w:color w:val="C0504D" w:themeColor="accent2"/>
          <w:sz w:val="24"/>
        </w:rPr>
        <w:t>“</w:t>
      </w:r>
      <w:r w:rsidRPr="001915CF">
        <w:rPr>
          <w:rFonts w:ascii="Times New Roman" w:hAnsi="Times New Roman" w:cs="Times New Roman"/>
          <w:b w:val="0"/>
          <w:strike/>
          <w:color w:val="C0504D" w:themeColor="accent2"/>
          <w:sz w:val="24"/>
          <w:szCs w:val="22"/>
        </w:rPr>
        <w:t xml:space="preserve">It remains, of course, of great interest to understand the biological evolutionary history that led to the cognitive pre-requisites for the cultural evolution of language. Candidate mechanisms include joint attention, large long-term memory, </w:t>
      </w:r>
      <w:proofErr w:type="gramStart"/>
      <w:r w:rsidRPr="001915CF">
        <w:rPr>
          <w:rFonts w:ascii="Times New Roman" w:hAnsi="Times New Roman" w:cs="Times New Roman"/>
          <w:b w:val="0"/>
          <w:strike/>
          <w:color w:val="C0504D" w:themeColor="accent2"/>
          <w:sz w:val="24"/>
          <w:szCs w:val="22"/>
        </w:rPr>
        <w:t>sequence</w:t>
      </w:r>
      <w:proofErr w:type="gramEnd"/>
      <w:r w:rsidRPr="001915CF">
        <w:rPr>
          <w:rFonts w:ascii="Times New Roman" w:hAnsi="Times New Roman" w:cs="Times New Roman"/>
          <w:b w:val="0"/>
          <w:strike/>
          <w:color w:val="C0504D" w:themeColor="accent2"/>
          <w:sz w:val="24"/>
          <w:szCs w:val="22"/>
        </w:rPr>
        <w:t xml:space="preserve"> processing ability, appropriate articulatory machinery, auditory processing systems, and so on. But this is the study not of language evolution, but of the evolution of the biological precursors of language (see Christiansen &amp; </w:t>
      </w:r>
      <w:proofErr w:type="spellStart"/>
      <w:r w:rsidRPr="001915CF">
        <w:rPr>
          <w:rFonts w:ascii="Times New Roman" w:hAnsi="Times New Roman" w:cs="Times New Roman"/>
          <w:b w:val="0"/>
          <w:strike/>
          <w:color w:val="C0504D" w:themeColor="accent2"/>
          <w:sz w:val="24"/>
          <w:szCs w:val="22"/>
        </w:rPr>
        <w:t>Chater</w:t>
      </w:r>
      <w:proofErr w:type="spellEnd"/>
      <w:r w:rsidRPr="001915CF">
        <w:rPr>
          <w:rFonts w:ascii="Times New Roman" w:hAnsi="Times New Roman" w:cs="Times New Roman"/>
          <w:b w:val="0"/>
          <w:strike/>
          <w:color w:val="C0504D" w:themeColor="accent2"/>
          <w:sz w:val="24"/>
          <w:szCs w:val="22"/>
        </w:rPr>
        <w:t>, 2008; and Pinker &amp; Bloom, 1990, for an opposing perspective).</w:t>
      </w:r>
      <w:r w:rsidRPr="001915CF">
        <w:rPr>
          <w:rFonts w:ascii="Times New Roman" w:hAnsi="Times New Roman"/>
          <w:b w:val="0"/>
          <w:strike/>
          <w:color w:val="C0504D" w:themeColor="accent2"/>
          <w:sz w:val="24"/>
        </w:rPr>
        <w:t>”(28-29)</w:t>
      </w:r>
    </w:p>
    <w:p w14:paraId="6E14486D" w14:textId="77777777" w:rsidR="00452A87" w:rsidRPr="001915CF" w:rsidRDefault="00452A87" w:rsidP="00452A87">
      <w:pPr>
        <w:widowControl w:val="0"/>
        <w:autoSpaceDE w:val="0"/>
        <w:autoSpaceDN w:val="0"/>
        <w:adjustRightInd w:val="0"/>
        <w:spacing w:after="0"/>
        <w:rPr>
          <w:rFonts w:ascii="Times New Roman" w:hAnsi="Times New Roman" w:cs="Times New Roman"/>
          <w:b w:val="0"/>
          <w:strike/>
          <w:color w:val="C0504D" w:themeColor="accent2"/>
          <w:sz w:val="22"/>
          <w:szCs w:val="22"/>
        </w:rPr>
      </w:pPr>
      <w:r w:rsidRPr="001915CF">
        <w:rPr>
          <w:rFonts w:ascii="Times New Roman" w:hAnsi="Times New Roman"/>
          <w:b w:val="0"/>
          <w:strike/>
          <w:color w:val="C0504D" w:themeColor="accent2"/>
          <w:sz w:val="24"/>
        </w:rPr>
        <w:t>This is to confuse E-language and I-language. “</w:t>
      </w:r>
      <w:proofErr w:type="gramStart"/>
      <w:r w:rsidRPr="001915CF">
        <w:rPr>
          <w:rFonts w:ascii="Times New Roman" w:hAnsi="Times New Roman"/>
          <w:b w:val="0"/>
          <w:strike/>
          <w:color w:val="C0504D" w:themeColor="accent2"/>
          <w:sz w:val="24"/>
        </w:rPr>
        <w:t>language</w:t>
      </w:r>
      <w:proofErr w:type="gramEnd"/>
      <w:r w:rsidRPr="001915CF">
        <w:rPr>
          <w:rFonts w:ascii="Times New Roman" w:hAnsi="Times New Roman"/>
          <w:b w:val="0"/>
          <w:strike/>
          <w:color w:val="C0504D" w:themeColor="accent2"/>
          <w:sz w:val="24"/>
        </w:rPr>
        <w:t xml:space="preserve"> change and language evolution” – same theory – this is sophistry. </w:t>
      </w:r>
      <w:proofErr w:type="gramStart"/>
      <w:r w:rsidRPr="001915CF">
        <w:rPr>
          <w:rFonts w:ascii="Times New Roman" w:hAnsi="Times New Roman"/>
          <w:b w:val="0"/>
          <w:strike/>
          <w:color w:val="C0504D" w:themeColor="accent2"/>
          <w:sz w:val="24"/>
        </w:rPr>
        <w:t>And confusion over evolution.</w:t>
      </w:r>
      <w:proofErr w:type="gramEnd"/>
    </w:p>
    <w:p w14:paraId="1B2B6A79" w14:textId="77777777" w:rsidR="00FD68D9" w:rsidRPr="001915CF" w:rsidRDefault="00FD68D9" w:rsidP="005D62C4">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b w:val="0"/>
          <w:strike/>
          <w:color w:val="C0504D" w:themeColor="accent2"/>
          <w:sz w:val="24"/>
        </w:rPr>
        <w:br/>
        <w:t>“</w:t>
      </w:r>
      <w:proofErr w:type="gramStart"/>
      <w:r w:rsidRPr="001915CF">
        <w:rPr>
          <w:rFonts w:ascii="Times New Roman" w:hAnsi="Times New Roman"/>
          <w:b w:val="0"/>
          <w:strike/>
          <w:color w:val="C0504D" w:themeColor="accent2"/>
          <w:sz w:val="24"/>
        </w:rPr>
        <w:t>the</w:t>
      </w:r>
      <w:proofErr w:type="gramEnd"/>
      <w:r w:rsidRPr="001915CF">
        <w:rPr>
          <w:rFonts w:ascii="Times New Roman" w:hAnsi="Times New Roman"/>
          <w:b w:val="0"/>
          <w:strike/>
          <w:color w:val="C0504D" w:themeColor="accent2"/>
          <w:sz w:val="24"/>
        </w:rPr>
        <w:t xml:space="preserve"> Chunk-and-Pass account is in line with other approaches that assign processing limitations and complexity as primary constraints on long-distance dependencies, thus potentially providing explanations for linguistic phenomena, such as </w:t>
      </w:r>
      <w:proofErr w:type="spellStart"/>
      <w:r w:rsidRPr="001915CF">
        <w:rPr>
          <w:rFonts w:ascii="Times New Roman" w:hAnsi="Times New Roman"/>
          <w:b w:val="0"/>
          <w:strike/>
          <w:color w:val="C0504D" w:themeColor="accent2"/>
          <w:sz w:val="24"/>
        </w:rPr>
        <w:t>subjacency</w:t>
      </w:r>
      <w:proofErr w:type="spellEnd"/>
      <w:r w:rsidRPr="001915CF">
        <w:rPr>
          <w:rFonts w:ascii="Times New Roman" w:hAnsi="Times New Roman"/>
          <w:b w:val="0"/>
          <w:strike/>
          <w:color w:val="C0504D" w:themeColor="accent2"/>
          <w:sz w:val="24"/>
        </w:rPr>
        <w:t xml:space="preserve"> (e.g., Berwick &amp; Weinberg, 1984; </w:t>
      </w:r>
      <w:proofErr w:type="spellStart"/>
      <w:r w:rsidRPr="001915CF">
        <w:rPr>
          <w:rFonts w:ascii="Times New Roman" w:hAnsi="Times New Roman"/>
          <w:b w:val="0"/>
          <w:strike/>
          <w:color w:val="C0504D" w:themeColor="accent2"/>
          <w:sz w:val="24"/>
        </w:rPr>
        <w:t>Kluender</w:t>
      </w:r>
      <w:proofErr w:type="spellEnd"/>
      <w:r w:rsidRPr="001915CF">
        <w:rPr>
          <w:rFonts w:ascii="Times New Roman" w:hAnsi="Times New Roman"/>
          <w:b w:val="0"/>
          <w:strike/>
          <w:color w:val="C0504D" w:themeColor="accent2"/>
          <w:sz w:val="24"/>
        </w:rPr>
        <w:t xml:space="preserve"> &amp; </w:t>
      </w:r>
      <w:proofErr w:type="spellStart"/>
      <w:r w:rsidRPr="001915CF">
        <w:rPr>
          <w:rFonts w:ascii="Times New Roman" w:hAnsi="Times New Roman"/>
          <w:b w:val="0"/>
          <w:strike/>
          <w:color w:val="C0504D" w:themeColor="accent2"/>
          <w:sz w:val="24"/>
        </w:rPr>
        <w:t>Kutas</w:t>
      </w:r>
      <w:proofErr w:type="spellEnd"/>
      <w:r w:rsidRPr="001915CF">
        <w:rPr>
          <w:rFonts w:ascii="Times New Roman" w:hAnsi="Times New Roman"/>
          <w:b w:val="0"/>
          <w:strike/>
          <w:color w:val="C0504D" w:themeColor="accent2"/>
          <w:sz w:val="24"/>
        </w:rPr>
        <w:t xml:space="preserve">, 1993), island constraints (e.g., </w:t>
      </w:r>
      <w:proofErr w:type="spellStart"/>
      <w:r w:rsidRPr="001915CF">
        <w:rPr>
          <w:rFonts w:ascii="Times New Roman" w:hAnsi="Times New Roman"/>
          <w:b w:val="0"/>
          <w:strike/>
          <w:color w:val="C0504D" w:themeColor="accent2"/>
          <w:sz w:val="24"/>
        </w:rPr>
        <w:t>Hofmeister</w:t>
      </w:r>
      <w:proofErr w:type="spellEnd"/>
      <w:r w:rsidRPr="001915CF">
        <w:rPr>
          <w:rFonts w:ascii="Times New Roman" w:hAnsi="Times New Roman"/>
          <w:b w:val="0"/>
          <w:strike/>
          <w:color w:val="C0504D" w:themeColor="accent2"/>
          <w:sz w:val="24"/>
        </w:rPr>
        <w:t xml:space="preserve"> &amp; Sag, 2010), referential binding (</w:t>
      </w:r>
      <w:r w:rsidRPr="000310B6">
        <w:rPr>
          <w:rFonts w:ascii="Times New Roman" w:hAnsi="Times New Roman"/>
          <w:b w:val="0"/>
          <w:sz w:val="24"/>
        </w:rPr>
        <w:t xml:space="preserve">e.g., </w:t>
      </w:r>
      <w:proofErr w:type="spellStart"/>
      <w:r w:rsidRPr="000310B6">
        <w:rPr>
          <w:rFonts w:ascii="Times New Roman" w:hAnsi="Times New Roman"/>
          <w:b w:val="0"/>
          <w:sz w:val="24"/>
        </w:rPr>
        <w:t>Culicover</w:t>
      </w:r>
      <w:proofErr w:type="spellEnd"/>
      <w:r w:rsidRPr="000310B6">
        <w:rPr>
          <w:rFonts w:ascii="Times New Roman" w:hAnsi="Times New Roman"/>
          <w:b w:val="0"/>
          <w:sz w:val="24"/>
        </w:rPr>
        <w:t xml:space="preserve">, 2013), </w:t>
      </w:r>
      <w:r w:rsidRPr="001915CF">
        <w:rPr>
          <w:rFonts w:ascii="Times New Roman" w:hAnsi="Times New Roman"/>
          <w:b w:val="0"/>
          <w:strike/>
          <w:sz w:val="24"/>
        </w:rPr>
        <w:t>and scope effects (e.g., O’Grady, 2013).”(30-31)</w:t>
      </w:r>
      <w:r w:rsidRPr="001915CF">
        <w:rPr>
          <w:rFonts w:ascii="Times New Roman" w:hAnsi="Times New Roman"/>
          <w:b w:val="0"/>
          <w:strike/>
          <w:sz w:val="24"/>
        </w:rPr>
        <w:br/>
      </w:r>
      <w:r w:rsidRPr="001915CF">
        <w:rPr>
          <w:rFonts w:ascii="Times New Roman" w:hAnsi="Times New Roman"/>
          <w:b w:val="0"/>
          <w:strike/>
          <w:sz w:val="24"/>
        </w:rPr>
        <w:br/>
      </w:r>
      <w:r w:rsidRPr="001915CF">
        <w:rPr>
          <w:rFonts w:ascii="Times New Roman" w:hAnsi="Times New Roman"/>
          <w:b w:val="0"/>
          <w:strike/>
          <w:color w:val="C0504D" w:themeColor="accent2"/>
          <w:sz w:val="24"/>
        </w:rPr>
        <w:t>“Thus, patterns of regularity in language will emerge locally and bottom-up, from generalizations across individual instances, through processes of language use, acquisition, and change.”(33)   ...Assuming, as has not motivated, that there is no “</w:t>
      </w:r>
      <w:proofErr w:type="spellStart"/>
      <w:r w:rsidRPr="001915CF">
        <w:rPr>
          <w:rFonts w:ascii="Times New Roman" w:hAnsi="Times New Roman"/>
          <w:b w:val="0"/>
          <w:strike/>
          <w:color w:val="C0504D" w:themeColor="accent2"/>
          <w:sz w:val="24"/>
        </w:rPr>
        <w:t>Bauplan</w:t>
      </w:r>
      <w:proofErr w:type="spellEnd"/>
      <w:r w:rsidRPr="001915CF">
        <w:rPr>
          <w:rFonts w:ascii="Times New Roman" w:hAnsi="Times New Roman"/>
          <w:b w:val="0"/>
          <w:strike/>
          <w:color w:val="C0504D" w:themeColor="accent2"/>
          <w:sz w:val="24"/>
        </w:rPr>
        <w:t>”, no innate guidance. As far as we can tell their approach simply begs one of the central questions of linguistic inquiry.</w:t>
      </w:r>
    </w:p>
    <w:p w14:paraId="6BA05495" w14:textId="77777777" w:rsidR="00FD68D9" w:rsidRPr="001915CF" w:rsidRDefault="00FD68D9" w:rsidP="000310B6">
      <w:pPr>
        <w:rPr>
          <w:rFonts w:ascii="Times New Roman" w:hAnsi="Times New Roman"/>
          <w:b w:val="0"/>
          <w:color w:val="C0504D" w:themeColor="accent2"/>
          <w:sz w:val="24"/>
        </w:rPr>
      </w:pPr>
    </w:p>
    <w:p w14:paraId="00D9D3EA" w14:textId="77777777" w:rsidR="001915CF" w:rsidRDefault="00FD68D9" w:rsidP="000310B6">
      <w:pPr>
        <w:rPr>
          <w:rFonts w:ascii="Times New Roman" w:hAnsi="Times New Roman"/>
          <w:b w:val="0"/>
          <w:sz w:val="24"/>
        </w:rPr>
      </w:pPr>
      <w:r w:rsidRPr="001915CF">
        <w:rPr>
          <w:rFonts w:ascii="Times New Roman" w:hAnsi="Times New Roman"/>
          <w:b w:val="0"/>
          <w:strike/>
          <w:color w:val="C0504D" w:themeColor="accent2"/>
          <w:sz w:val="24"/>
        </w:rPr>
        <w:t xml:space="preserve">This evidence includes sharp-edged word order universals of the sort they (following Evans and Levinson 2009) dispute, and evidence of striking uniformity at the level of interpretation. Some kind of innate program or </w:t>
      </w:r>
      <w:proofErr w:type="spellStart"/>
      <w:r w:rsidRPr="001915CF">
        <w:rPr>
          <w:rFonts w:ascii="Times New Roman" w:hAnsi="Times New Roman"/>
          <w:b w:val="0"/>
          <w:strike/>
          <w:color w:val="C0504D" w:themeColor="accent2"/>
          <w:sz w:val="24"/>
        </w:rPr>
        <w:t>Bauplan</w:t>
      </w:r>
      <w:proofErr w:type="spellEnd"/>
      <w:r w:rsidRPr="001915CF">
        <w:rPr>
          <w:rFonts w:ascii="Times New Roman" w:hAnsi="Times New Roman"/>
          <w:b w:val="0"/>
          <w:strike/>
          <w:color w:val="C0504D" w:themeColor="accent2"/>
          <w:sz w:val="24"/>
        </w:rPr>
        <w:t xml:space="preserve"> is implicated, as a crucial support guiding “learning to process”. This conclusion</w:t>
      </w:r>
      <w:r w:rsidRPr="000310B6">
        <w:rPr>
          <w:rFonts w:ascii="Times New Roman" w:hAnsi="Times New Roman"/>
          <w:b w:val="0"/>
          <w:sz w:val="24"/>
        </w:rPr>
        <w:t xml:space="preserve"> </w:t>
      </w:r>
    </w:p>
    <w:p w14:paraId="3FA36E2E" w14:textId="77777777" w:rsidR="00181258" w:rsidRDefault="001915CF" w:rsidP="000310B6">
      <w:pPr>
        <w:rPr>
          <w:rFonts w:ascii="Times New Roman" w:hAnsi="Times New Roman"/>
          <w:b w:val="0"/>
          <w:sz w:val="24"/>
        </w:rPr>
      </w:pPr>
      <w:r w:rsidRPr="001915CF">
        <w:rPr>
          <w:rFonts w:ascii="Times New Roman" w:hAnsi="Times New Roman"/>
          <w:b w:val="0"/>
          <w:color w:val="C0504D" w:themeColor="accent2"/>
          <w:sz w:val="24"/>
        </w:rPr>
        <w:t xml:space="preserve">Our position </w:t>
      </w:r>
      <w:r w:rsidR="00FD68D9" w:rsidRPr="001915CF">
        <w:rPr>
          <w:rFonts w:ascii="Times New Roman" w:hAnsi="Times New Roman"/>
          <w:b w:val="0"/>
          <w:color w:val="C0504D" w:themeColor="accent2"/>
          <w:sz w:val="24"/>
        </w:rPr>
        <w:t>is strengthened</w:t>
      </w:r>
      <w:r w:rsidR="00FD68D9" w:rsidRPr="000310B6">
        <w:rPr>
          <w:rFonts w:ascii="Times New Roman" w:hAnsi="Times New Roman"/>
          <w:b w:val="0"/>
          <w:sz w:val="24"/>
        </w:rPr>
        <w:t xml:space="preserve"> by suggestions from artificial language learning that monolingual adult speakers retain access to whatever biases determine the typological distribution of word orders, as argued by Culbertson and colleagues (Culbertson, </w:t>
      </w:r>
      <w:proofErr w:type="spellStart"/>
      <w:r w:rsidR="00FD68D9" w:rsidRPr="000310B6">
        <w:rPr>
          <w:rFonts w:ascii="Times New Roman" w:hAnsi="Times New Roman"/>
          <w:b w:val="0"/>
          <w:sz w:val="24"/>
        </w:rPr>
        <w:t>Smolensky</w:t>
      </w:r>
      <w:proofErr w:type="spellEnd"/>
      <w:r w:rsidR="00FD68D9" w:rsidRPr="000310B6">
        <w:rPr>
          <w:rFonts w:ascii="Times New Roman" w:hAnsi="Times New Roman"/>
          <w:b w:val="0"/>
          <w:sz w:val="24"/>
        </w:rPr>
        <w:t xml:space="preserve">, and Legendre; Culbertson and </w:t>
      </w:r>
      <w:proofErr w:type="spellStart"/>
      <w:r w:rsidR="00FD68D9" w:rsidRPr="000310B6">
        <w:rPr>
          <w:rFonts w:ascii="Times New Roman" w:hAnsi="Times New Roman"/>
          <w:b w:val="0"/>
          <w:sz w:val="24"/>
        </w:rPr>
        <w:t>Smolensky</w:t>
      </w:r>
      <w:proofErr w:type="spellEnd"/>
      <w:r w:rsidR="00FD68D9" w:rsidRPr="000310B6">
        <w:rPr>
          <w:rFonts w:ascii="Times New Roman" w:hAnsi="Times New Roman"/>
          <w:b w:val="0"/>
          <w:sz w:val="24"/>
        </w:rPr>
        <w:t xml:space="preserve">; Culbertson and </w:t>
      </w:r>
      <w:proofErr w:type="spellStart"/>
      <w:r w:rsidR="00FD68D9" w:rsidRPr="000310B6">
        <w:rPr>
          <w:rFonts w:ascii="Times New Roman" w:hAnsi="Times New Roman"/>
          <w:b w:val="0"/>
          <w:sz w:val="24"/>
        </w:rPr>
        <w:t>Adger</w:t>
      </w:r>
      <w:proofErr w:type="spellEnd"/>
      <w:r>
        <w:rPr>
          <w:rFonts w:ascii="Times New Roman" w:hAnsi="Times New Roman"/>
          <w:b w:val="0"/>
          <w:sz w:val="24"/>
        </w:rPr>
        <w:t xml:space="preserve"> </w:t>
      </w:r>
      <w:r w:rsidRPr="001915CF">
        <w:rPr>
          <w:rFonts w:ascii="Times New Roman" w:hAnsi="Times New Roman"/>
          <w:b w:val="0"/>
          <w:color w:val="C0504D" w:themeColor="accent2"/>
          <w:sz w:val="24"/>
        </w:rPr>
        <w:t>REF</w:t>
      </w:r>
      <w:r w:rsidR="00FD68D9" w:rsidRPr="000310B6">
        <w:rPr>
          <w:rFonts w:ascii="Times New Roman" w:hAnsi="Times New Roman"/>
          <w:b w:val="0"/>
          <w:sz w:val="24"/>
        </w:rPr>
        <w:t>). This speaks directly against the idea that languages are collections of idiosyncratic cultural atoms shaped only by gradual and non-specific evolution; adults seem to “know” things about languages they have not encountered. This does not mean that processing is not ultimately at the heart of the story, but there must then be something more to say about processing, in terms of specifically linguistic architecture, to account for semantic uniformity and word order universals.</w:t>
      </w:r>
    </w:p>
    <w:p w14:paraId="7BC6C110" w14:textId="77777777" w:rsidR="00181258" w:rsidRDefault="00181258" w:rsidP="000310B6">
      <w:pPr>
        <w:rPr>
          <w:rFonts w:ascii="Times New Roman" w:hAnsi="Times New Roman"/>
          <w:b w:val="0"/>
          <w:sz w:val="24"/>
        </w:rPr>
      </w:pPr>
    </w:p>
    <w:p w14:paraId="12E96CC4" w14:textId="77777777" w:rsidR="00181258" w:rsidRPr="001915CF" w:rsidRDefault="00181258" w:rsidP="00181258">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 xml:space="preserve">“For example, the frequent processing of simple transitive sentences, processed individually as multi-word chunks, such as ‘I want milk’, ‘I want candy’, might first lead to a wider track involving the item-based template ‘I want X’. Repeated use of this template along with others (e.g., ‘I like X’, ‘I see X’) might eventually give rise to a more abstract transitive generalization along the lines of N V N (a highway in terms of our track analogy). Similar proposals for the emergence of basic word order patterns have been proposed both within </w:t>
      </w:r>
      <w:proofErr w:type="spellStart"/>
      <w:r w:rsidRPr="001915CF">
        <w:rPr>
          <w:rFonts w:ascii="Times New Roman" w:hAnsi="Times New Roman" w:cs="Times New Roman"/>
          <w:b w:val="0"/>
          <w:strike/>
          <w:color w:val="C0504D" w:themeColor="accent2"/>
          <w:sz w:val="24"/>
        </w:rPr>
        <w:t>emergentist</w:t>
      </w:r>
      <w:proofErr w:type="spellEnd"/>
      <w:r w:rsidRPr="001915CF">
        <w:rPr>
          <w:rFonts w:ascii="Times New Roman" w:hAnsi="Times New Roman" w:cs="Times New Roman"/>
          <w:b w:val="0"/>
          <w:strike/>
          <w:color w:val="C0504D" w:themeColor="accent2"/>
          <w:sz w:val="24"/>
        </w:rPr>
        <w:t xml:space="preserve"> (e.g., O’Grady, 2005, 2013; </w:t>
      </w:r>
      <w:proofErr w:type="spellStart"/>
      <w:r w:rsidRPr="001915CF">
        <w:rPr>
          <w:rFonts w:ascii="Times New Roman" w:hAnsi="Times New Roman" w:cs="Times New Roman"/>
          <w:b w:val="0"/>
          <w:strike/>
          <w:color w:val="C0504D" w:themeColor="accent2"/>
          <w:sz w:val="24"/>
        </w:rPr>
        <w:t>Tomasello</w:t>
      </w:r>
      <w:proofErr w:type="spellEnd"/>
      <w:r w:rsidRPr="001915CF">
        <w:rPr>
          <w:rFonts w:ascii="Times New Roman" w:hAnsi="Times New Roman" w:cs="Times New Roman"/>
          <w:b w:val="0"/>
          <w:strike/>
          <w:color w:val="C0504D" w:themeColor="accent2"/>
          <w:sz w:val="24"/>
        </w:rPr>
        <w:t>, 2003) and generative perspectives (e.g., Townsend &amp; Bever, 2001). Importantly, however, just as with generalizations in perception and motor skills, the grammatical abstractions are not explicitly represented but result from the merging of item-based procedures for chunking. Thus, there is no representation of grammatical structure separate from processing. Learning to process is learning the grammar.” (35)</w:t>
      </w:r>
    </w:p>
    <w:p w14:paraId="1FFE48B0" w14:textId="77777777" w:rsidR="00181258" w:rsidRPr="001915CF" w:rsidRDefault="00181258" w:rsidP="00181258">
      <w:pPr>
        <w:widowControl w:val="0"/>
        <w:autoSpaceDE w:val="0"/>
        <w:autoSpaceDN w:val="0"/>
        <w:adjustRightInd w:val="0"/>
        <w:spacing w:after="0"/>
        <w:rPr>
          <w:rFonts w:ascii="Times New Roman" w:hAnsi="Times New Roman" w:cs="Times New Roman"/>
          <w:b w:val="0"/>
          <w:strike/>
          <w:color w:val="C0504D" w:themeColor="accent2"/>
          <w:sz w:val="24"/>
        </w:rPr>
      </w:pPr>
    </w:p>
    <w:p w14:paraId="7937453A" w14:textId="77777777" w:rsidR="00181258" w:rsidRPr="001915CF" w:rsidRDefault="00181258" w:rsidP="00181258">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 xml:space="preserve">Again, this assumes that “analogy” and learning are sufficient explanations, and that what is learned is language and </w:t>
      </w:r>
      <w:proofErr w:type="gramStart"/>
      <w:r w:rsidRPr="001915CF">
        <w:rPr>
          <w:rFonts w:ascii="Times New Roman" w:hAnsi="Times New Roman" w:cs="Times New Roman"/>
          <w:b w:val="0"/>
          <w:strike/>
          <w:color w:val="C0504D" w:themeColor="accent2"/>
          <w:sz w:val="24"/>
        </w:rPr>
        <w:t>item-particular</w:t>
      </w:r>
      <w:proofErr w:type="gramEnd"/>
      <w:r w:rsidRPr="001915CF">
        <w:rPr>
          <w:rFonts w:ascii="Times New Roman" w:hAnsi="Times New Roman" w:cs="Times New Roman"/>
          <w:b w:val="0"/>
          <w:strike/>
          <w:color w:val="C0504D" w:themeColor="accent2"/>
          <w:sz w:val="24"/>
        </w:rPr>
        <w:t xml:space="preserve">. This faces problems in light of </w:t>
      </w:r>
      <w:r w:rsidR="00A24C29" w:rsidRPr="001915CF">
        <w:rPr>
          <w:rFonts w:ascii="Times New Roman" w:hAnsi="Times New Roman" w:cs="Times New Roman"/>
          <w:b w:val="0"/>
          <w:strike/>
          <w:color w:val="C0504D" w:themeColor="accent2"/>
          <w:sz w:val="24"/>
        </w:rPr>
        <w:t xml:space="preserve">the apparent sensitivity of adults to grammatical patterns in languages they have not encountered (for a classic demonstration, </w:t>
      </w:r>
      <w:proofErr w:type="spellStart"/>
      <w:r w:rsidR="00A24C29" w:rsidRPr="001915CF">
        <w:rPr>
          <w:rFonts w:ascii="Times New Roman" w:hAnsi="Times New Roman" w:cs="Times New Roman"/>
          <w:b w:val="0"/>
          <w:strike/>
          <w:color w:val="C0504D" w:themeColor="accent2"/>
          <w:sz w:val="24"/>
        </w:rPr>
        <w:t>Musso</w:t>
      </w:r>
      <w:proofErr w:type="spellEnd"/>
      <w:r w:rsidR="00A24C29" w:rsidRPr="001915CF">
        <w:rPr>
          <w:rFonts w:ascii="Times New Roman" w:hAnsi="Times New Roman" w:cs="Times New Roman"/>
          <w:b w:val="0"/>
          <w:strike/>
          <w:color w:val="C0504D" w:themeColor="accent2"/>
          <w:sz w:val="24"/>
        </w:rPr>
        <w:t>, Moro et al 2003; also Culbertson et al), as well as in the deviatio</w:t>
      </w:r>
      <w:r w:rsidR="00CB1B5F" w:rsidRPr="001915CF">
        <w:rPr>
          <w:rFonts w:ascii="Times New Roman" w:hAnsi="Times New Roman" w:cs="Times New Roman"/>
          <w:b w:val="0"/>
          <w:strike/>
          <w:color w:val="C0504D" w:themeColor="accent2"/>
          <w:sz w:val="24"/>
        </w:rPr>
        <w:t>ns f</w:t>
      </w:r>
      <w:r w:rsidR="00A24C29" w:rsidRPr="001915CF">
        <w:rPr>
          <w:rFonts w:ascii="Times New Roman" w:hAnsi="Times New Roman" w:cs="Times New Roman"/>
          <w:b w:val="0"/>
          <w:strike/>
          <w:color w:val="C0504D" w:themeColor="accent2"/>
          <w:sz w:val="24"/>
        </w:rPr>
        <w:t>r</w:t>
      </w:r>
      <w:r w:rsidR="00CB1B5F" w:rsidRPr="001915CF">
        <w:rPr>
          <w:rFonts w:ascii="Times New Roman" w:hAnsi="Times New Roman" w:cs="Times New Roman"/>
          <w:b w:val="0"/>
          <w:strike/>
          <w:color w:val="C0504D" w:themeColor="accent2"/>
          <w:sz w:val="24"/>
        </w:rPr>
        <w:t>om</w:t>
      </w:r>
      <w:r w:rsidR="00A24C29" w:rsidRPr="001915CF">
        <w:rPr>
          <w:rFonts w:ascii="Times New Roman" w:hAnsi="Times New Roman" w:cs="Times New Roman"/>
          <w:b w:val="0"/>
          <w:strike/>
          <w:color w:val="C0504D" w:themeColor="accent2"/>
          <w:sz w:val="24"/>
        </w:rPr>
        <w:t xml:space="preserve"> adult patterns found in child language acquisition.</w:t>
      </w:r>
    </w:p>
    <w:p w14:paraId="5867B23D" w14:textId="77777777" w:rsidR="00A24C29" w:rsidRPr="001915CF" w:rsidRDefault="00181258" w:rsidP="00181258">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 xml:space="preserve">Re-construction is </w:t>
      </w:r>
      <w:proofErr w:type="spellStart"/>
      <w:r w:rsidRPr="001915CF">
        <w:rPr>
          <w:rFonts w:ascii="Times New Roman" w:hAnsi="Times New Roman" w:cs="Times New Roman"/>
          <w:b w:val="0"/>
          <w:strike/>
          <w:color w:val="C0504D" w:themeColor="accent2"/>
          <w:sz w:val="24"/>
        </w:rPr>
        <w:t>criticial</w:t>
      </w:r>
      <w:proofErr w:type="spellEnd"/>
      <w:r w:rsidRPr="001915CF">
        <w:rPr>
          <w:rFonts w:ascii="Times New Roman" w:hAnsi="Times New Roman" w:cs="Times New Roman"/>
          <w:b w:val="0"/>
          <w:strike/>
          <w:color w:val="C0504D" w:themeColor="accent2"/>
          <w:sz w:val="24"/>
        </w:rPr>
        <w:t>. Not imitation, but creation anew, using similar cognitive resources.</w:t>
      </w:r>
      <w:r w:rsidR="00A24C29" w:rsidRPr="001915CF">
        <w:rPr>
          <w:rFonts w:ascii="Times New Roman" w:hAnsi="Times New Roman" w:cs="Times New Roman"/>
          <w:b w:val="0"/>
          <w:strike/>
          <w:color w:val="C0504D" w:themeColor="accent2"/>
          <w:sz w:val="24"/>
        </w:rPr>
        <w:t xml:space="preserve"> This is especially so because half of the picture is hidden; the ‘message’ is covert.</w:t>
      </w:r>
    </w:p>
    <w:p w14:paraId="1D2DA4DB" w14:textId="77777777" w:rsidR="00A24C29" w:rsidRDefault="00A24C29" w:rsidP="00181258">
      <w:pPr>
        <w:widowControl w:val="0"/>
        <w:autoSpaceDE w:val="0"/>
        <w:autoSpaceDN w:val="0"/>
        <w:adjustRightInd w:val="0"/>
        <w:spacing w:after="0"/>
        <w:rPr>
          <w:rFonts w:ascii="Times New Roman" w:hAnsi="Times New Roman" w:cs="Times New Roman"/>
          <w:b w:val="0"/>
          <w:sz w:val="24"/>
        </w:rPr>
      </w:pPr>
    </w:p>
    <w:p w14:paraId="7B1A1F1A" w14:textId="77777777" w:rsidR="00A24C29" w:rsidRPr="001915CF" w:rsidRDefault="00A24C29" w:rsidP="00A24C29">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“To cope with the Now-or-Never bottleneck, the language system chunks new material as rapidly as possible at a range of increasingly abstract levels of representation. As a consequence, Chunk-and-Pass processing induces a multilevel structure over linguistic input. The history of the process of chunk-building can be viewed as analogous to a shallow surface structure in linguistics, and the repertoire of possible chunking mechanisms and the principles by which they can be combined can be viewed as defining a grammar. Indeed, we have suggested that chunking procedures may be one interpretation of the constructions that are at the core of linguistic theories of construction grammar.” (36)</w:t>
      </w:r>
    </w:p>
    <w:p w14:paraId="34281578" w14:textId="77777777" w:rsidR="00A24C29" w:rsidRPr="001915CF" w:rsidRDefault="00A24C29" w:rsidP="00A24C29">
      <w:pPr>
        <w:widowControl w:val="0"/>
        <w:autoSpaceDE w:val="0"/>
        <w:autoSpaceDN w:val="0"/>
        <w:adjustRightInd w:val="0"/>
        <w:spacing w:after="0"/>
        <w:rPr>
          <w:rFonts w:ascii="Times New Roman" w:hAnsi="Times New Roman" w:cs="Times New Roman"/>
          <w:b w:val="0"/>
          <w:strike/>
          <w:color w:val="C0504D" w:themeColor="accent2"/>
          <w:sz w:val="24"/>
        </w:rPr>
      </w:pPr>
    </w:p>
    <w:p w14:paraId="00CC5B2A" w14:textId="77777777" w:rsidR="00217C2B" w:rsidRDefault="000D7679" w:rsidP="00A24C29">
      <w:pPr>
        <w:widowControl w:val="0"/>
        <w:autoSpaceDE w:val="0"/>
        <w:autoSpaceDN w:val="0"/>
        <w:adjustRightInd w:val="0"/>
        <w:spacing w:after="0"/>
        <w:rPr>
          <w:rFonts w:ascii="Times New Roman" w:hAnsi="Times New Roman" w:cs="Times New Roman"/>
          <w:b w:val="0"/>
          <w:sz w:val="24"/>
        </w:rPr>
      </w:pPr>
      <w:r w:rsidRPr="001915CF">
        <w:rPr>
          <w:rFonts w:ascii="Times New Roman" w:hAnsi="Times New Roman" w:cs="Times New Roman"/>
          <w:b w:val="0"/>
          <w:strike/>
          <w:color w:val="C0504D" w:themeColor="accent2"/>
          <w:sz w:val="24"/>
        </w:rPr>
        <w:t>This passage highlights the emptiness of the current proposal.</w:t>
      </w:r>
      <w:r>
        <w:rPr>
          <w:rFonts w:ascii="Times New Roman" w:hAnsi="Times New Roman" w:cs="Times New Roman"/>
          <w:b w:val="0"/>
          <w:sz w:val="24"/>
        </w:rPr>
        <w:t xml:space="preserve"> The authors seem impressed that by calling limitations on short-term working memory “the Now or Never bottleneck”, and parsing “Chunk and Pass”, they have uncovered something new and important. “</w:t>
      </w:r>
      <w:proofErr w:type="gramStart"/>
      <w:r>
        <w:rPr>
          <w:rFonts w:ascii="Times New Roman" w:hAnsi="Times New Roman" w:cs="Times New Roman"/>
          <w:b w:val="0"/>
          <w:sz w:val="24"/>
        </w:rPr>
        <w:t>chunking</w:t>
      </w:r>
      <w:proofErr w:type="gramEnd"/>
      <w:r>
        <w:rPr>
          <w:rFonts w:ascii="Times New Roman" w:hAnsi="Times New Roman" w:cs="Times New Roman"/>
          <w:b w:val="0"/>
          <w:sz w:val="24"/>
        </w:rPr>
        <w:t xml:space="preserve"> procedures may be one interpretation of the constructions that are at the core of linguistic theories of construction grammar</w:t>
      </w:r>
      <w:r w:rsidR="006651C7">
        <w:rPr>
          <w:rFonts w:ascii="Times New Roman" w:hAnsi="Times New Roman" w:cs="Times New Roman"/>
          <w:b w:val="0"/>
          <w:sz w:val="24"/>
        </w:rPr>
        <w:t>.”</w:t>
      </w:r>
    </w:p>
    <w:p w14:paraId="3AD20112" w14:textId="019C24B8" w:rsidR="00A24C29" w:rsidRDefault="00217C2B" w:rsidP="00A24C29">
      <w:pPr>
        <w:widowControl w:val="0"/>
        <w:autoSpaceDE w:val="0"/>
        <w:autoSpaceDN w:val="0"/>
        <w:adjustRightInd w:val="0"/>
        <w:spacing w:after="0"/>
        <w:rPr>
          <w:rFonts w:ascii="Times New Roman" w:hAnsi="Times New Roman" w:cs="Times New Roman"/>
          <w:b w:val="0"/>
          <w:sz w:val="24"/>
        </w:rPr>
      </w:pPr>
      <w:r>
        <w:rPr>
          <w:rFonts w:ascii="Times New Roman" w:hAnsi="Times New Roman" w:cs="Times New Roman"/>
          <w:b w:val="0"/>
          <w:sz w:val="24"/>
        </w:rPr>
        <w:tab/>
      </w:r>
      <w:r w:rsidR="006651C7">
        <w:rPr>
          <w:rFonts w:ascii="Times New Roman" w:hAnsi="Times New Roman" w:cs="Times New Roman"/>
          <w:b w:val="0"/>
          <w:sz w:val="24"/>
        </w:rPr>
        <w:t>Parsing and constituent structure relate, and the boundaries the parser finds match up to boun</w:t>
      </w:r>
      <w:r>
        <w:rPr>
          <w:rFonts w:ascii="Times New Roman" w:hAnsi="Times New Roman" w:cs="Times New Roman"/>
          <w:b w:val="0"/>
          <w:sz w:val="24"/>
        </w:rPr>
        <w:t>daries between linguistic units</w:t>
      </w:r>
      <w:r w:rsidR="00750C02">
        <w:rPr>
          <w:rFonts w:ascii="Times New Roman" w:hAnsi="Times New Roman" w:cs="Times New Roman"/>
          <w:b w:val="0"/>
          <w:sz w:val="24"/>
        </w:rPr>
        <w:t>; that is hardly new</w:t>
      </w:r>
      <w:r>
        <w:rPr>
          <w:rFonts w:ascii="Times New Roman" w:hAnsi="Times New Roman" w:cs="Times New Roman"/>
          <w:b w:val="0"/>
          <w:sz w:val="24"/>
        </w:rPr>
        <w:t>.</w:t>
      </w:r>
      <w:r w:rsidR="006651C7">
        <w:rPr>
          <w:rFonts w:ascii="Times New Roman" w:hAnsi="Times New Roman" w:cs="Times New Roman"/>
          <w:b w:val="0"/>
          <w:sz w:val="24"/>
        </w:rPr>
        <w:t xml:space="preserve"> </w:t>
      </w:r>
      <w:r>
        <w:rPr>
          <w:rFonts w:ascii="Times New Roman" w:hAnsi="Times New Roman" w:cs="Times New Roman"/>
          <w:b w:val="0"/>
          <w:sz w:val="24"/>
        </w:rPr>
        <w:t xml:space="preserve">One can link this to construction grammar </w:t>
      </w:r>
      <w:r w:rsidR="001915CF" w:rsidRPr="001915CF">
        <w:rPr>
          <w:rFonts w:ascii="Times New Roman" w:hAnsi="Times New Roman" w:cs="Times New Roman"/>
          <w:b w:val="0"/>
          <w:color w:val="C0504D" w:themeColor="accent2"/>
          <w:sz w:val="24"/>
        </w:rPr>
        <w:t xml:space="preserve">(for counters to this approach see </w:t>
      </w:r>
      <w:r w:rsidR="001915CF" w:rsidRPr="001915CF">
        <w:rPr>
          <w:rFonts w:ascii="Times New Roman" w:hAnsi="Times New Roman" w:cs="Times New Roman"/>
          <w:b w:val="0"/>
          <w:color w:val="C0504D" w:themeColor="accent2"/>
          <w:sz w:val="24"/>
        </w:rPr>
        <w:fldChar w:fldCharType="begin"/>
      </w:r>
      <w:r w:rsidR="001915CF" w:rsidRPr="001915CF">
        <w:rPr>
          <w:rFonts w:ascii="Times New Roman" w:hAnsi="Times New Roman" w:cs="Times New Roman"/>
          <w:b w:val="0"/>
          <w:color w:val="C0504D" w:themeColor="accent2"/>
          <w:sz w:val="24"/>
        </w:rPr>
        <w:instrText xml:space="preserve"> ADDIN EN.CITE &lt;EndNote&gt;&lt;Cite&gt;&lt;Author&gt;Crain&lt;/Author&gt;&lt;Year&gt;1991&lt;/Year&gt;&lt;RecNum&gt;3295&lt;/RecNum&gt;&lt;DisplayText&gt;(Crain, 1991; CRAIN et al., 2009)&lt;/DisplayText&gt;&lt;record&gt;&lt;rec-number&gt;3295&lt;/rec-number&gt;&lt;foreign-keys&gt;&lt;key app="EN" db-id="rvr5deadta2vrmeafavxx9d15tsa5zzea5xe" timestamp="0"&gt;3295&lt;/key&gt;&lt;/foreign-keys&gt;&lt;ref-type name="Journal Article"&gt;17&lt;/ref-type&gt;&lt;contributors&gt;&lt;authors&gt;&lt;author&gt;Crain, Stephen&lt;/author&gt;&lt;/authors&gt;&lt;/contributors&gt;&lt;titles&gt;&lt;title&gt;Language acquisition in the absence of experience&lt;/title&gt;&lt;secondary-title&gt;Behavioral and Brain Sciences&lt;/secondary-title&gt;&lt;/titles&gt;&lt;periodical&gt;&lt;full-title&gt;Behavioral and Brain Sciences&lt;/full-title&gt;&lt;/periodical&gt;&lt;pages&gt;597-650&lt;/pages&gt;&lt;volume&gt;14&lt;/volume&gt;&lt;dates&gt;&lt;year&gt;1991&lt;/year&gt;&lt;/dates&gt;&lt;urls&gt;&lt;/urls&gt;&lt;/record&gt;&lt;/Cite&gt;&lt;Cite&gt;&lt;Author&gt;CRAIN&lt;/Author&gt;&lt;Year&gt;2009&lt;/Year&gt;&lt;RecNum&gt;4592&lt;/RecNum&gt;&lt;record&gt;&lt;rec-number&gt;4592&lt;/rec-number&gt;&lt;foreign-keys&gt;&lt;key app="EN" db-id="rvr5deadta2vrmeafavxx9d15tsa5zzea5xe" timestamp="0"&gt;4592&lt;/key&gt;&lt;/foreign-keys&gt;&lt;ref-type name="Journal Article"&gt;17&lt;/ref-type&gt;&lt;contributors&gt;&lt;authors&gt;&lt;author&gt;STEPHEN CRAIN&lt;/author&gt;&lt;author&gt;ROSALIND THORNTON&lt;/author&gt;&lt;author&gt;DREW KHLENTZOS&lt;/author&gt;&lt;/authors&gt;&lt;/contributors&gt;&lt;titles&gt;&lt;title&gt;The case of the missing generalizations&lt;/title&gt;&lt;secondary-title&gt;Cognitive Linguistics&lt;/secondary-title&gt;&lt;/titles&gt;&lt;pages&gt;145-155&lt;/pages&gt;&lt;volume&gt;20&lt;/volume&gt;&lt;number&gt;1&lt;/number&gt;&lt;dates&gt;&lt;year&gt;2009&lt;/year&gt;&lt;/dates&gt;&lt;urls&gt;&lt;/urls&gt;&lt;/record&gt;&lt;/Cite&gt;&lt;/EndNote&gt;</w:instrText>
      </w:r>
      <w:r w:rsidR="001915CF" w:rsidRPr="001915CF">
        <w:rPr>
          <w:rFonts w:ascii="Times New Roman" w:hAnsi="Times New Roman" w:cs="Times New Roman"/>
          <w:b w:val="0"/>
          <w:color w:val="C0504D" w:themeColor="accent2"/>
          <w:sz w:val="24"/>
        </w:rPr>
        <w:fldChar w:fldCharType="separate"/>
      </w:r>
      <w:r w:rsidR="001915CF" w:rsidRPr="001915CF">
        <w:rPr>
          <w:rFonts w:ascii="Times New Roman" w:hAnsi="Times New Roman" w:cs="Times New Roman"/>
          <w:b w:val="0"/>
          <w:noProof/>
          <w:color w:val="C0504D" w:themeColor="accent2"/>
          <w:sz w:val="24"/>
        </w:rPr>
        <w:t>(Crain, 1991; CRAIN et al., 2009)</w:t>
      </w:r>
      <w:r w:rsidR="001915CF" w:rsidRPr="001915CF">
        <w:rPr>
          <w:rFonts w:ascii="Times New Roman" w:hAnsi="Times New Roman" w:cs="Times New Roman"/>
          <w:b w:val="0"/>
          <w:color w:val="C0504D" w:themeColor="accent2"/>
          <w:sz w:val="24"/>
        </w:rPr>
        <w:fldChar w:fldCharType="end"/>
      </w:r>
      <w:r w:rsidR="001915CF" w:rsidRPr="001915CF">
        <w:rPr>
          <w:rFonts w:ascii="Times New Roman" w:hAnsi="Times New Roman" w:cs="Times New Roman"/>
          <w:b w:val="0"/>
          <w:color w:val="C0504D" w:themeColor="accent2"/>
          <w:sz w:val="24"/>
        </w:rPr>
        <w:t>)</w:t>
      </w:r>
      <w:r w:rsidR="001915CF">
        <w:rPr>
          <w:rFonts w:ascii="Times New Roman" w:hAnsi="Times New Roman" w:cs="Times New Roman"/>
          <w:b w:val="0"/>
          <w:sz w:val="24"/>
        </w:rPr>
        <w:t xml:space="preserve"> </w:t>
      </w:r>
      <w:r>
        <w:rPr>
          <w:rFonts w:ascii="Times New Roman" w:hAnsi="Times New Roman" w:cs="Times New Roman"/>
          <w:b w:val="0"/>
          <w:sz w:val="24"/>
        </w:rPr>
        <w:t>(note, though, that constructions would seem to correspond to “chunks”, not general chunking procedures), if one finds that fashionable</w:t>
      </w:r>
      <w:r w:rsidR="00750C02">
        <w:rPr>
          <w:rFonts w:ascii="Times New Roman" w:hAnsi="Times New Roman" w:cs="Times New Roman"/>
          <w:b w:val="0"/>
          <w:sz w:val="24"/>
        </w:rPr>
        <w:t xml:space="preserve">. </w:t>
      </w:r>
      <w:ins w:id="216" w:author="thomas bever" w:date="2015-05-31T15:23:00Z">
        <w:r w:rsidR="0019138A">
          <w:rPr>
            <w:rFonts w:ascii="Times New Roman" w:hAnsi="Times New Roman" w:cs="Times New Roman"/>
            <w:b w:val="0"/>
            <w:sz w:val="24"/>
          </w:rPr>
          <w:t xml:space="preserve">Or one can link it to many other kinds of grammatical architectures (e.g., Fodor and Bever, 1965; Bever Kirk and </w:t>
        </w:r>
        <w:proofErr w:type="spellStart"/>
        <w:r w:rsidR="0019138A">
          <w:rPr>
            <w:rFonts w:ascii="Times New Roman" w:hAnsi="Times New Roman" w:cs="Times New Roman"/>
            <w:b w:val="0"/>
            <w:sz w:val="24"/>
          </w:rPr>
          <w:t>Lackner</w:t>
        </w:r>
        <w:proofErr w:type="spellEnd"/>
        <w:r w:rsidR="0019138A">
          <w:rPr>
            <w:rFonts w:ascii="Times New Roman" w:hAnsi="Times New Roman" w:cs="Times New Roman"/>
            <w:b w:val="0"/>
            <w:sz w:val="24"/>
          </w:rPr>
          <w:t xml:space="preserve">, 1972).  </w:t>
        </w:r>
      </w:ins>
      <w:r w:rsidR="00750C02">
        <w:rPr>
          <w:rFonts w:ascii="Times New Roman" w:hAnsi="Times New Roman" w:cs="Times New Roman"/>
          <w:b w:val="0"/>
          <w:sz w:val="24"/>
        </w:rPr>
        <w:t>But this focus on extracting regularities from the input draws attention away from the central issue, namely, whether and how biologically determined invariants of internal processes delimit the range and nature of languages that can be acquired.</w:t>
      </w:r>
    </w:p>
    <w:p w14:paraId="257FECD4" w14:textId="77777777" w:rsidR="009C47A6" w:rsidRDefault="009C47A6" w:rsidP="00181258">
      <w:pPr>
        <w:widowControl w:val="0"/>
        <w:autoSpaceDE w:val="0"/>
        <w:autoSpaceDN w:val="0"/>
        <w:adjustRightInd w:val="0"/>
        <w:spacing w:after="0"/>
        <w:rPr>
          <w:rFonts w:ascii="Times New Roman" w:hAnsi="Times New Roman" w:cs="Times New Roman"/>
          <w:b w:val="0"/>
          <w:sz w:val="24"/>
        </w:rPr>
      </w:pPr>
    </w:p>
    <w:p w14:paraId="37AD456D" w14:textId="77777777" w:rsidR="00A24C29" w:rsidRPr="001915CF" w:rsidRDefault="009C47A6" w:rsidP="00181258">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“The history of the process of chunk-building can be viewed as analogous to a shallow surface structure in linguistics, and the repertoire of possible chunking mechanisms and the principles by which they can be combined can be viewed as defining a grammar.”</w:t>
      </w:r>
    </w:p>
    <w:p w14:paraId="0D4D3A39" w14:textId="77777777" w:rsidR="009C47A6" w:rsidRPr="001915CF" w:rsidRDefault="009C47A6" w:rsidP="00181258">
      <w:pPr>
        <w:widowControl w:val="0"/>
        <w:autoSpaceDE w:val="0"/>
        <w:autoSpaceDN w:val="0"/>
        <w:adjustRightInd w:val="0"/>
        <w:spacing w:after="0"/>
        <w:rPr>
          <w:rFonts w:ascii="Times New Roman" w:hAnsi="Times New Roman" w:cs="Times New Roman"/>
          <w:b w:val="0"/>
          <w:strike/>
          <w:color w:val="C0504D" w:themeColor="accent2"/>
          <w:sz w:val="24"/>
        </w:rPr>
      </w:pPr>
    </w:p>
    <w:p w14:paraId="66BF4517" w14:textId="5FABA0AE" w:rsidR="009C47A6" w:rsidRDefault="009C47A6" w:rsidP="00181258">
      <w:pPr>
        <w:widowControl w:val="0"/>
        <w:autoSpaceDE w:val="0"/>
        <w:autoSpaceDN w:val="0"/>
        <w:adjustRightInd w:val="0"/>
        <w:spacing w:after="0"/>
        <w:rPr>
          <w:rFonts w:ascii="Times New Roman" w:hAnsi="Times New Roman" w:cs="Times New Roman"/>
          <w:b w:val="0"/>
          <w:sz w:val="24"/>
        </w:rPr>
      </w:pPr>
      <w:r>
        <w:rPr>
          <w:rFonts w:ascii="Times New Roman" w:hAnsi="Times New Roman" w:cs="Times New Roman"/>
          <w:b w:val="0"/>
          <w:sz w:val="24"/>
        </w:rPr>
        <w:tab/>
        <w:t xml:space="preserve">There is an important </w:t>
      </w:r>
      <w:proofErr w:type="gramStart"/>
      <w:r>
        <w:rPr>
          <w:rFonts w:ascii="Times New Roman" w:hAnsi="Times New Roman" w:cs="Times New Roman"/>
          <w:b w:val="0"/>
          <w:sz w:val="24"/>
        </w:rPr>
        <w:t>point</w:t>
      </w:r>
      <w:r w:rsidR="001915CF">
        <w:rPr>
          <w:rFonts w:ascii="Times New Roman" w:hAnsi="Times New Roman" w:cs="Times New Roman"/>
          <w:b w:val="0"/>
          <w:sz w:val="24"/>
        </w:rPr>
        <w:t>,</w:t>
      </w:r>
      <w:proofErr w:type="gramEnd"/>
      <w:r w:rsidR="001915CF">
        <w:rPr>
          <w:rFonts w:ascii="Times New Roman" w:hAnsi="Times New Roman" w:cs="Times New Roman"/>
          <w:b w:val="0"/>
          <w:sz w:val="24"/>
        </w:rPr>
        <w:t xml:space="preserve"> </w:t>
      </w:r>
      <w:r w:rsidR="001915CF" w:rsidRPr="001915CF">
        <w:rPr>
          <w:rFonts w:ascii="Times New Roman" w:hAnsi="Times New Roman" w:cs="Times New Roman"/>
          <w:b w:val="0"/>
          <w:color w:val="C0504D" w:themeColor="accent2"/>
          <w:sz w:val="24"/>
        </w:rPr>
        <w:t>however</w:t>
      </w:r>
      <w:r w:rsidR="001915CF">
        <w:rPr>
          <w:rFonts w:ascii="Times New Roman" w:hAnsi="Times New Roman" w:cs="Times New Roman"/>
          <w:b w:val="0"/>
          <w:sz w:val="24"/>
        </w:rPr>
        <w:t>,</w:t>
      </w:r>
      <w:r>
        <w:rPr>
          <w:rFonts w:ascii="Times New Roman" w:hAnsi="Times New Roman" w:cs="Times New Roman"/>
          <w:b w:val="0"/>
          <w:sz w:val="24"/>
        </w:rPr>
        <w:t xml:space="preserve"> </w:t>
      </w:r>
      <w:r w:rsidRPr="001915CF">
        <w:rPr>
          <w:rFonts w:ascii="Times New Roman" w:hAnsi="Times New Roman" w:cs="Times New Roman"/>
          <w:b w:val="0"/>
          <w:strike/>
          <w:color w:val="C0504D" w:themeColor="accent2"/>
          <w:sz w:val="24"/>
        </w:rPr>
        <w:t>here</w:t>
      </w:r>
      <w:r>
        <w:rPr>
          <w:rFonts w:ascii="Times New Roman" w:hAnsi="Times New Roman" w:cs="Times New Roman"/>
          <w:b w:val="0"/>
          <w:sz w:val="24"/>
        </w:rPr>
        <w:t xml:space="preserve"> that we largely agree with, namely, that </w:t>
      </w:r>
      <w:del w:id="217" w:author="thomas bever" w:date="2015-05-31T15:24:00Z">
        <w:r w:rsidDel="00385AE5">
          <w:rPr>
            <w:rFonts w:ascii="Times New Roman" w:hAnsi="Times New Roman" w:cs="Times New Roman"/>
            <w:b w:val="0"/>
            <w:sz w:val="24"/>
          </w:rPr>
          <w:delText xml:space="preserve">grammar is about </w:delText>
        </w:r>
      </w:del>
      <w:r>
        <w:rPr>
          <w:rFonts w:ascii="Times New Roman" w:hAnsi="Times New Roman" w:cs="Times New Roman"/>
          <w:b w:val="0"/>
          <w:sz w:val="24"/>
        </w:rPr>
        <w:t>processing</w:t>
      </w:r>
      <w:ins w:id="218" w:author="thomas bever" w:date="2015-05-31T15:24:00Z">
        <w:r w:rsidR="00385AE5">
          <w:rPr>
            <w:rFonts w:ascii="Times New Roman" w:hAnsi="Times New Roman" w:cs="Times New Roman"/>
            <w:b w:val="0"/>
            <w:sz w:val="24"/>
          </w:rPr>
          <w:t xml:space="preserve"> is about grammar</w:t>
        </w:r>
      </w:ins>
      <w:r>
        <w:rPr>
          <w:rFonts w:ascii="Times New Roman" w:hAnsi="Times New Roman" w:cs="Times New Roman"/>
          <w:b w:val="0"/>
          <w:sz w:val="24"/>
        </w:rPr>
        <w:t>. However, there is something deeply wrong about asserting that what is at stake is just procedures of segmentation, inducing regularities in surface structure. Crucially, that is only one half of the picture, the “easy”, external portion of language. The other half of language is the interesting and “hard” bit, the internal computation of</w:t>
      </w:r>
      <w:ins w:id="219" w:author="thomas bever" w:date="2015-05-31T15:25:00Z">
        <w:r w:rsidR="00385AE5">
          <w:rPr>
            <w:rFonts w:ascii="Times New Roman" w:hAnsi="Times New Roman" w:cs="Times New Roman"/>
            <w:b w:val="0"/>
            <w:sz w:val="24"/>
          </w:rPr>
          <w:t xml:space="preserve"> inner forms and</w:t>
        </w:r>
      </w:ins>
      <w:bookmarkStart w:id="220" w:name="_GoBack"/>
      <w:bookmarkEnd w:id="220"/>
      <w:r>
        <w:rPr>
          <w:rFonts w:ascii="Times New Roman" w:hAnsi="Times New Roman" w:cs="Times New Roman"/>
          <w:b w:val="0"/>
          <w:sz w:val="24"/>
        </w:rPr>
        <w:t xml:space="preserve"> meaning. Interpretation is not just a higher-level segmentation of the external form, and its essential characteristics must follow in large part from internal principles.</w:t>
      </w:r>
    </w:p>
    <w:p w14:paraId="52CA7FE3" w14:textId="77777777" w:rsidR="00C94BA2" w:rsidRPr="001915CF" w:rsidRDefault="009C47A6" w:rsidP="00181258">
      <w:pPr>
        <w:widowControl w:val="0"/>
        <w:autoSpaceDE w:val="0"/>
        <w:autoSpaceDN w:val="0"/>
        <w:adjustRightInd w:val="0"/>
        <w:spacing w:after="0"/>
        <w:rPr>
          <w:rFonts w:ascii="Times New Roman" w:hAnsi="Times New Roman" w:cs="Times New Roman"/>
          <w:b w:val="0"/>
          <w:strike/>
          <w:color w:val="C0504D" w:themeColor="accent2"/>
          <w:sz w:val="24"/>
        </w:rPr>
      </w:pPr>
      <w:r>
        <w:rPr>
          <w:rFonts w:ascii="Times New Roman" w:hAnsi="Times New Roman" w:cs="Times New Roman"/>
          <w:b w:val="0"/>
          <w:sz w:val="24"/>
        </w:rPr>
        <w:tab/>
      </w:r>
      <w:r w:rsidRPr="001915CF">
        <w:rPr>
          <w:rFonts w:ascii="Times New Roman" w:hAnsi="Times New Roman" w:cs="Times New Roman"/>
          <w:b w:val="0"/>
          <w:strike/>
          <w:color w:val="C0504D" w:themeColor="accent2"/>
          <w:sz w:val="24"/>
        </w:rPr>
        <w:t xml:space="preserve">As one example of what we have in mind, consider the hierarchy of </w:t>
      </w:r>
      <w:r w:rsidR="00C94BA2" w:rsidRPr="001915CF">
        <w:rPr>
          <w:rFonts w:ascii="Times New Roman" w:hAnsi="Times New Roman" w:cs="Times New Roman"/>
          <w:b w:val="0"/>
          <w:strike/>
          <w:color w:val="C0504D" w:themeColor="accent2"/>
          <w:sz w:val="24"/>
        </w:rPr>
        <w:t xml:space="preserve">grammatical positions identified by Cinque (1999) and subsequent work. This exquisitely articulated, apparently universal </w:t>
      </w:r>
      <w:r w:rsidR="00217C2B" w:rsidRPr="001915CF">
        <w:rPr>
          <w:rFonts w:ascii="Times New Roman" w:hAnsi="Times New Roman" w:cs="Times New Roman"/>
          <w:b w:val="0"/>
          <w:strike/>
          <w:color w:val="C0504D" w:themeColor="accent2"/>
          <w:sz w:val="24"/>
        </w:rPr>
        <w:t xml:space="preserve">structure is found to accurately describe language after language. </w:t>
      </w:r>
    </w:p>
    <w:p w14:paraId="3D98FCF5" w14:textId="77777777" w:rsidR="00C94BA2" w:rsidRPr="001915CF" w:rsidRDefault="00C94BA2" w:rsidP="00181258">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As another example, con</w:t>
      </w:r>
      <w:r w:rsidR="00217C2B" w:rsidRPr="001915CF">
        <w:rPr>
          <w:rFonts w:ascii="Times New Roman" w:hAnsi="Times New Roman" w:cs="Times New Roman"/>
          <w:b w:val="0"/>
          <w:strike/>
          <w:color w:val="C0504D" w:themeColor="accent2"/>
          <w:sz w:val="24"/>
        </w:rPr>
        <w:t xml:space="preserve">sider Keenan and </w:t>
      </w:r>
      <w:proofErr w:type="spellStart"/>
      <w:r w:rsidR="00217C2B" w:rsidRPr="001915CF">
        <w:rPr>
          <w:rFonts w:ascii="Times New Roman" w:hAnsi="Times New Roman" w:cs="Times New Roman"/>
          <w:b w:val="0"/>
          <w:strike/>
          <w:color w:val="C0504D" w:themeColor="accent2"/>
          <w:sz w:val="24"/>
        </w:rPr>
        <w:t>Comrie’s</w:t>
      </w:r>
      <w:proofErr w:type="spellEnd"/>
      <w:r w:rsidR="00217C2B" w:rsidRPr="001915CF">
        <w:rPr>
          <w:rFonts w:ascii="Times New Roman" w:hAnsi="Times New Roman" w:cs="Times New Roman"/>
          <w:b w:val="0"/>
          <w:strike/>
          <w:color w:val="C0504D" w:themeColor="accent2"/>
          <w:sz w:val="24"/>
        </w:rPr>
        <w:t xml:space="preserve"> (1977</w:t>
      </w:r>
      <w:r w:rsidRPr="001915CF">
        <w:rPr>
          <w:rFonts w:ascii="Times New Roman" w:hAnsi="Times New Roman" w:cs="Times New Roman"/>
          <w:b w:val="0"/>
          <w:strike/>
          <w:color w:val="C0504D" w:themeColor="accent2"/>
          <w:sz w:val="24"/>
        </w:rPr>
        <w:t>) Accessibility Hierarchy:</w:t>
      </w:r>
    </w:p>
    <w:p w14:paraId="312D2683" w14:textId="77777777" w:rsidR="00C94BA2" w:rsidRPr="001915CF" w:rsidRDefault="00C94BA2" w:rsidP="00181258">
      <w:pPr>
        <w:widowControl w:val="0"/>
        <w:autoSpaceDE w:val="0"/>
        <w:autoSpaceDN w:val="0"/>
        <w:adjustRightInd w:val="0"/>
        <w:spacing w:after="0"/>
        <w:rPr>
          <w:rFonts w:ascii="Times New Roman" w:hAnsi="Times New Roman" w:cs="Times New Roman"/>
          <w:b w:val="0"/>
          <w:strike/>
          <w:color w:val="C0504D" w:themeColor="accent2"/>
          <w:sz w:val="24"/>
        </w:rPr>
      </w:pPr>
      <w:proofErr w:type="spellStart"/>
      <w:r w:rsidRPr="001915CF">
        <w:rPr>
          <w:rFonts w:ascii="Times New Roman" w:hAnsi="Times New Roman" w:cs="Times New Roman"/>
          <w:b w:val="0"/>
          <w:strike/>
          <w:color w:val="C0504D" w:themeColor="accent2"/>
          <w:sz w:val="24"/>
        </w:rPr>
        <w:t>Subj</w:t>
      </w:r>
      <w:proofErr w:type="spellEnd"/>
      <w:r w:rsidRPr="001915CF">
        <w:rPr>
          <w:rFonts w:ascii="Times New Roman" w:hAnsi="Times New Roman" w:cs="Times New Roman"/>
          <w:b w:val="0"/>
          <w:strike/>
          <w:color w:val="C0504D" w:themeColor="accent2"/>
          <w:sz w:val="24"/>
        </w:rPr>
        <w:t xml:space="preserve"> &gt; </w:t>
      </w:r>
      <w:proofErr w:type="spellStart"/>
      <w:r w:rsidRPr="001915CF">
        <w:rPr>
          <w:rFonts w:ascii="Times New Roman" w:hAnsi="Times New Roman" w:cs="Times New Roman"/>
          <w:b w:val="0"/>
          <w:strike/>
          <w:color w:val="C0504D" w:themeColor="accent2"/>
          <w:sz w:val="24"/>
        </w:rPr>
        <w:t>DirObj</w:t>
      </w:r>
      <w:proofErr w:type="spellEnd"/>
      <w:r w:rsidRPr="001915CF">
        <w:rPr>
          <w:rFonts w:ascii="Times New Roman" w:hAnsi="Times New Roman" w:cs="Times New Roman"/>
          <w:b w:val="0"/>
          <w:strike/>
          <w:color w:val="C0504D" w:themeColor="accent2"/>
          <w:sz w:val="24"/>
        </w:rPr>
        <w:t xml:space="preserve"> &gt; </w:t>
      </w:r>
      <w:proofErr w:type="spellStart"/>
      <w:r w:rsidRPr="001915CF">
        <w:rPr>
          <w:rFonts w:ascii="Times New Roman" w:hAnsi="Times New Roman" w:cs="Times New Roman"/>
          <w:b w:val="0"/>
          <w:strike/>
          <w:color w:val="C0504D" w:themeColor="accent2"/>
          <w:sz w:val="24"/>
        </w:rPr>
        <w:t>IndObj</w:t>
      </w:r>
      <w:proofErr w:type="spellEnd"/>
      <w:r w:rsidRPr="001915CF">
        <w:rPr>
          <w:rFonts w:ascii="Times New Roman" w:hAnsi="Times New Roman" w:cs="Times New Roman"/>
          <w:b w:val="0"/>
          <w:strike/>
          <w:color w:val="C0504D" w:themeColor="accent2"/>
          <w:sz w:val="24"/>
        </w:rPr>
        <w:t xml:space="preserve"> &gt; Oblique</w:t>
      </w:r>
    </w:p>
    <w:p w14:paraId="2C2B2B76" w14:textId="77777777" w:rsidR="00C94BA2" w:rsidRPr="001915CF" w:rsidRDefault="00C94BA2" w:rsidP="00181258">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ab/>
        <w:t xml:space="preserve">Across languages, this hierarchy determines whether and how an NP bearing the indicated grammatical function may enter into A-bar relations. If </w:t>
      </w:r>
      <w:proofErr w:type="spellStart"/>
      <w:r w:rsidRPr="001915CF">
        <w:rPr>
          <w:rFonts w:ascii="Times New Roman" w:hAnsi="Times New Roman" w:cs="Times New Roman"/>
          <w:b w:val="0"/>
          <w:strike/>
          <w:color w:val="C0504D" w:themeColor="accent2"/>
          <w:sz w:val="24"/>
        </w:rPr>
        <w:t>wh</w:t>
      </w:r>
      <w:proofErr w:type="spellEnd"/>
      <w:r w:rsidRPr="001915CF">
        <w:rPr>
          <w:rFonts w:ascii="Times New Roman" w:hAnsi="Times New Roman" w:cs="Times New Roman"/>
          <w:b w:val="0"/>
          <w:strike/>
          <w:color w:val="C0504D" w:themeColor="accent2"/>
          <w:sz w:val="24"/>
        </w:rPr>
        <w:t xml:space="preserve">-extraction can affect one position in the hierarchy, it may affect all higher ranked positions to its left. If a position may host a </w:t>
      </w:r>
      <w:proofErr w:type="spellStart"/>
      <w:r w:rsidRPr="001915CF">
        <w:rPr>
          <w:rFonts w:ascii="Times New Roman" w:hAnsi="Times New Roman" w:cs="Times New Roman"/>
          <w:b w:val="0"/>
          <w:strike/>
          <w:color w:val="C0504D" w:themeColor="accent2"/>
          <w:sz w:val="24"/>
        </w:rPr>
        <w:t>resumptive</w:t>
      </w:r>
      <w:proofErr w:type="spellEnd"/>
      <w:r w:rsidRPr="001915CF">
        <w:rPr>
          <w:rFonts w:ascii="Times New Roman" w:hAnsi="Times New Roman" w:cs="Times New Roman"/>
          <w:b w:val="0"/>
          <w:strike/>
          <w:color w:val="C0504D" w:themeColor="accent2"/>
          <w:sz w:val="24"/>
        </w:rPr>
        <w:t xml:space="preserve"> pronoun, so may any position to its right</w:t>
      </w:r>
      <w:r w:rsidR="00217C2B" w:rsidRPr="001915CF">
        <w:rPr>
          <w:rFonts w:ascii="Times New Roman" w:hAnsi="Times New Roman" w:cs="Times New Roman"/>
          <w:b w:val="0"/>
          <w:strike/>
          <w:color w:val="C0504D" w:themeColor="accent2"/>
          <w:sz w:val="24"/>
        </w:rPr>
        <w:t xml:space="preserve"> (Hawkins 2010)</w:t>
      </w:r>
      <w:r w:rsidRPr="001915CF">
        <w:rPr>
          <w:rFonts w:ascii="Times New Roman" w:hAnsi="Times New Roman" w:cs="Times New Roman"/>
          <w:b w:val="0"/>
          <w:strike/>
          <w:color w:val="C0504D" w:themeColor="accent2"/>
          <w:sz w:val="24"/>
        </w:rPr>
        <w:t xml:space="preserve">. </w:t>
      </w:r>
    </w:p>
    <w:p w14:paraId="0F2F065E" w14:textId="77777777" w:rsidR="007650BE" w:rsidRPr="001915CF" w:rsidRDefault="00C94BA2" w:rsidP="00181258">
      <w:pPr>
        <w:widowControl w:val="0"/>
        <w:autoSpaceDE w:val="0"/>
        <w:autoSpaceDN w:val="0"/>
        <w:adjustRightInd w:val="0"/>
        <w:spacing w:after="0"/>
        <w:rPr>
          <w:rFonts w:ascii="Times New Roman" w:hAnsi="Times New Roman" w:cs="Times New Roman"/>
          <w:b w:val="0"/>
          <w:strike/>
          <w:color w:val="C0504D" w:themeColor="accent2"/>
          <w:sz w:val="24"/>
        </w:rPr>
      </w:pPr>
      <w:r w:rsidRPr="001915CF">
        <w:rPr>
          <w:rFonts w:ascii="Times New Roman" w:hAnsi="Times New Roman" w:cs="Times New Roman"/>
          <w:b w:val="0"/>
          <w:strike/>
          <w:color w:val="C0504D" w:themeColor="accent2"/>
          <w:sz w:val="24"/>
        </w:rPr>
        <w:tab/>
        <w:t xml:space="preserve">Of course, this hierarchy could well be explained in terms of processing, with </w:t>
      </w:r>
      <w:r w:rsidR="00DB68D5" w:rsidRPr="001915CF">
        <w:rPr>
          <w:rFonts w:ascii="Times New Roman" w:hAnsi="Times New Roman" w:cs="Times New Roman"/>
          <w:b w:val="0"/>
          <w:strike/>
          <w:color w:val="C0504D" w:themeColor="accent2"/>
          <w:sz w:val="24"/>
        </w:rPr>
        <w:t xml:space="preserve">dependencies into </w:t>
      </w:r>
      <w:r w:rsidRPr="001915CF">
        <w:rPr>
          <w:rFonts w:ascii="Times New Roman" w:hAnsi="Times New Roman" w:cs="Times New Roman"/>
          <w:b w:val="0"/>
          <w:strike/>
          <w:color w:val="C0504D" w:themeColor="accent2"/>
          <w:sz w:val="24"/>
        </w:rPr>
        <w:t>lower-ranked positions placing greater demands on memory or being subject to greater interference. But such a processing account presupposes a theory that explains what a subject is, and how it is different from</w:t>
      </w:r>
      <w:r w:rsidR="00DB68D5" w:rsidRPr="001915CF">
        <w:rPr>
          <w:rFonts w:ascii="Times New Roman" w:hAnsi="Times New Roman" w:cs="Times New Roman"/>
          <w:b w:val="0"/>
          <w:strike/>
          <w:color w:val="C0504D" w:themeColor="accent2"/>
          <w:sz w:val="24"/>
        </w:rPr>
        <w:t xml:space="preserve"> </w:t>
      </w:r>
      <w:r w:rsidRPr="001915CF">
        <w:rPr>
          <w:rFonts w:ascii="Times New Roman" w:hAnsi="Times New Roman" w:cs="Times New Roman"/>
          <w:b w:val="0"/>
          <w:strike/>
          <w:color w:val="C0504D" w:themeColor="accent2"/>
          <w:sz w:val="24"/>
        </w:rPr>
        <w:t>a direct object, and so on.</w:t>
      </w:r>
      <w:r w:rsidR="00DB68D5" w:rsidRPr="001915CF">
        <w:rPr>
          <w:rFonts w:ascii="Times New Roman" w:hAnsi="Times New Roman" w:cs="Times New Roman"/>
          <w:b w:val="0"/>
          <w:strike/>
          <w:color w:val="C0504D" w:themeColor="accent2"/>
          <w:sz w:val="24"/>
        </w:rPr>
        <w:t xml:space="preserve"> Crucially, there must also be an explanation for their universal structuring, mapping these concepts to “chunks” in such a way</w:t>
      </w:r>
      <w:r w:rsidRPr="001915CF">
        <w:rPr>
          <w:rFonts w:ascii="Times New Roman" w:hAnsi="Times New Roman" w:cs="Times New Roman"/>
          <w:b w:val="0"/>
          <w:strike/>
          <w:color w:val="C0504D" w:themeColor="accent2"/>
          <w:sz w:val="24"/>
        </w:rPr>
        <w:t xml:space="preserve"> </w:t>
      </w:r>
      <w:r w:rsidR="00DB68D5" w:rsidRPr="001915CF">
        <w:rPr>
          <w:rFonts w:ascii="Times New Roman" w:hAnsi="Times New Roman" w:cs="Times New Roman"/>
          <w:b w:val="0"/>
          <w:strike/>
          <w:color w:val="C0504D" w:themeColor="accent2"/>
          <w:sz w:val="24"/>
        </w:rPr>
        <w:t>that the subject is always more accessible for A-bar dependencies</w:t>
      </w:r>
      <w:r w:rsidR="00420A53" w:rsidRPr="001915CF">
        <w:rPr>
          <w:rFonts w:ascii="Times New Roman" w:hAnsi="Times New Roman" w:cs="Times New Roman"/>
          <w:b w:val="0"/>
          <w:strike/>
          <w:color w:val="C0504D" w:themeColor="accent2"/>
          <w:sz w:val="24"/>
        </w:rPr>
        <w:t xml:space="preserve"> (which themselves must be discriminated properly from surface-learnable but unattested patterns)</w:t>
      </w:r>
      <w:r w:rsidR="00DB68D5" w:rsidRPr="001915CF">
        <w:rPr>
          <w:rFonts w:ascii="Times New Roman" w:hAnsi="Times New Roman" w:cs="Times New Roman"/>
          <w:b w:val="0"/>
          <w:strike/>
          <w:color w:val="C0504D" w:themeColor="accent2"/>
          <w:sz w:val="24"/>
        </w:rPr>
        <w:t xml:space="preserve">, the object (but not the subject) is always available to determine idiomatic meanings in combination with the verb, and so on. </w:t>
      </w:r>
    </w:p>
    <w:p w14:paraId="1A13F5FA" w14:textId="77777777" w:rsidR="007650BE" w:rsidRDefault="007650BE" w:rsidP="00181258">
      <w:pPr>
        <w:widowControl w:val="0"/>
        <w:autoSpaceDE w:val="0"/>
        <w:autoSpaceDN w:val="0"/>
        <w:adjustRightInd w:val="0"/>
        <w:spacing w:after="0"/>
        <w:rPr>
          <w:rFonts w:ascii="Times New Roman" w:hAnsi="Times New Roman" w:cs="Times New Roman"/>
          <w:b w:val="0"/>
          <w:sz w:val="24"/>
        </w:rPr>
      </w:pPr>
    </w:p>
    <w:p w14:paraId="0AD049A5" w14:textId="77777777" w:rsidR="001915CF" w:rsidRPr="001915CF" w:rsidRDefault="007650BE"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sz w:val="24"/>
        </w:rPr>
        <w:fldChar w:fldCharType="begin"/>
      </w:r>
      <w:r w:rsidRPr="001915CF">
        <w:rPr>
          <w:rFonts w:ascii="Times New Roman" w:hAnsi="Times New Roman" w:cs="Times New Roman"/>
          <w:b w:val="0"/>
          <w:sz w:val="24"/>
        </w:rPr>
        <w:instrText xml:space="preserve"> ADDIN EN.REFLIST </w:instrText>
      </w:r>
      <w:r w:rsidRPr="001915CF">
        <w:rPr>
          <w:rFonts w:ascii="Times New Roman" w:hAnsi="Times New Roman" w:cs="Times New Roman"/>
          <w:b w:val="0"/>
          <w:sz w:val="24"/>
        </w:rPr>
        <w:fldChar w:fldCharType="separate"/>
      </w:r>
      <w:r w:rsidR="001915CF" w:rsidRPr="001915CF">
        <w:rPr>
          <w:rFonts w:ascii="Times New Roman" w:hAnsi="Times New Roman" w:cs="Times New Roman"/>
          <w:b w:val="0"/>
          <w:noProof/>
          <w:sz w:val="24"/>
        </w:rPr>
        <w:t xml:space="preserve">Arbib, M. A. (2012). </w:t>
      </w:r>
      <w:r w:rsidR="001915CF" w:rsidRPr="001915CF">
        <w:rPr>
          <w:rFonts w:ascii="Times New Roman" w:hAnsi="Times New Roman" w:cs="Times New Roman"/>
          <w:b w:val="0"/>
          <w:i/>
          <w:noProof/>
          <w:sz w:val="24"/>
        </w:rPr>
        <w:t>How the Bran Got Language: The Mirror System Hypothesis</w:t>
      </w:r>
      <w:r w:rsidR="001915CF" w:rsidRPr="001915CF">
        <w:rPr>
          <w:rFonts w:ascii="Times New Roman" w:hAnsi="Times New Roman" w:cs="Times New Roman"/>
          <w:b w:val="0"/>
          <w:noProof/>
          <w:sz w:val="24"/>
        </w:rPr>
        <w:t>. Oxford UK and New York: Oxford University Press.</w:t>
      </w:r>
    </w:p>
    <w:p w14:paraId="73A5FFE7"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Baker, M. C. (2008). </w:t>
      </w:r>
      <w:r w:rsidRPr="001915CF">
        <w:rPr>
          <w:rFonts w:ascii="Times New Roman" w:hAnsi="Times New Roman" w:cs="Times New Roman"/>
          <w:b w:val="0"/>
          <w:i/>
          <w:noProof/>
          <w:sz w:val="24"/>
        </w:rPr>
        <w:t>The Syntax of Agreement and Concord</w:t>
      </w:r>
      <w:r w:rsidRPr="001915CF">
        <w:rPr>
          <w:rFonts w:ascii="Times New Roman" w:hAnsi="Times New Roman" w:cs="Times New Roman"/>
          <w:b w:val="0"/>
          <w:noProof/>
          <w:sz w:val="24"/>
        </w:rPr>
        <w:t>. Cambridge UK: Cambridge University Press.</w:t>
      </w:r>
    </w:p>
    <w:p w14:paraId="42572D44"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Baker, M. C. (2013). On agreement and its relationship to case: Some generative ideas and results. </w:t>
      </w:r>
      <w:r w:rsidRPr="001915CF">
        <w:rPr>
          <w:rFonts w:ascii="Times New Roman" w:hAnsi="Times New Roman" w:cs="Times New Roman"/>
          <w:b w:val="0"/>
          <w:i/>
          <w:noProof/>
          <w:sz w:val="24"/>
        </w:rPr>
        <w:t>Lingua, 130</w:t>
      </w:r>
      <w:r w:rsidRPr="001915CF">
        <w:rPr>
          <w:rFonts w:ascii="Times New Roman" w:hAnsi="Times New Roman" w:cs="Times New Roman"/>
          <w:b w:val="0"/>
          <w:noProof/>
          <w:sz w:val="24"/>
        </w:rPr>
        <w:t xml:space="preserve">(June ), 14-32. </w:t>
      </w:r>
    </w:p>
    <w:p w14:paraId="2570565B"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Belletti, A. (Ed.). (2004). </w:t>
      </w:r>
      <w:r w:rsidRPr="001915CF">
        <w:rPr>
          <w:rFonts w:ascii="Times New Roman" w:hAnsi="Times New Roman" w:cs="Times New Roman"/>
          <w:b w:val="0"/>
          <w:i/>
          <w:noProof/>
          <w:sz w:val="24"/>
        </w:rPr>
        <w:t xml:space="preserve">Structures and Beyond. The Cartography of Syntactic Structures, vol. 3. </w:t>
      </w:r>
      <w:r w:rsidRPr="001915CF">
        <w:rPr>
          <w:rFonts w:ascii="Times New Roman" w:hAnsi="Times New Roman" w:cs="Times New Roman"/>
          <w:b w:val="0"/>
          <w:noProof/>
          <w:sz w:val="24"/>
        </w:rPr>
        <w:t>. New York: Oxford University Press.</w:t>
      </w:r>
    </w:p>
    <w:p w14:paraId="61ADB3ED"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Berwick, R. C., Chomsky, N., &amp; Piattelli-Palmarini, M. (2013). Poverty of the Stimulus Stands: Why Recent Challenges Fail In M. Piattelli-Palmarini &amp; R. C. Berwick (Eds.), </w:t>
      </w:r>
      <w:r w:rsidRPr="001915CF">
        <w:rPr>
          <w:rFonts w:ascii="Times New Roman" w:hAnsi="Times New Roman" w:cs="Times New Roman"/>
          <w:b w:val="0"/>
          <w:i/>
          <w:noProof/>
          <w:sz w:val="24"/>
        </w:rPr>
        <w:t>Rich Languages from Poor Inputs</w:t>
      </w:r>
      <w:r w:rsidRPr="001915CF">
        <w:rPr>
          <w:rFonts w:ascii="Times New Roman" w:hAnsi="Times New Roman" w:cs="Times New Roman"/>
          <w:b w:val="0"/>
          <w:noProof/>
          <w:sz w:val="24"/>
        </w:rPr>
        <w:t xml:space="preserve"> (pp. 19-42). Oxford, UK: Oxford University Press.</w:t>
      </w:r>
    </w:p>
    <w:p w14:paraId="5FDC8741"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Bybee, J. (2007). </w:t>
      </w:r>
      <w:r w:rsidRPr="001915CF">
        <w:rPr>
          <w:rFonts w:ascii="Times New Roman" w:hAnsi="Times New Roman" w:cs="Times New Roman"/>
          <w:b w:val="0"/>
          <w:i/>
          <w:noProof/>
          <w:sz w:val="24"/>
        </w:rPr>
        <w:t>Frequency of Use and the Organization of Language</w:t>
      </w:r>
      <w:r w:rsidRPr="001915CF">
        <w:rPr>
          <w:rFonts w:ascii="Times New Roman" w:hAnsi="Times New Roman" w:cs="Times New Roman"/>
          <w:b w:val="0"/>
          <w:noProof/>
          <w:sz w:val="24"/>
        </w:rPr>
        <w:t>. Oxford and New York: Oxford University Press.</w:t>
      </w:r>
    </w:p>
    <w:p w14:paraId="2A3DA1A1"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Chomsky, N. (2001). Derivation by phase. In M. Kenstowicz (Ed.), </w:t>
      </w:r>
      <w:r w:rsidRPr="001915CF">
        <w:rPr>
          <w:rFonts w:ascii="Times New Roman" w:hAnsi="Times New Roman" w:cs="Times New Roman"/>
          <w:b w:val="0"/>
          <w:i/>
          <w:noProof/>
          <w:sz w:val="24"/>
        </w:rPr>
        <w:t>Ken Hale: A Life in Language</w:t>
      </w:r>
      <w:r w:rsidRPr="001915CF">
        <w:rPr>
          <w:rFonts w:ascii="Times New Roman" w:hAnsi="Times New Roman" w:cs="Times New Roman"/>
          <w:b w:val="0"/>
          <w:noProof/>
          <w:sz w:val="24"/>
        </w:rPr>
        <w:t xml:space="preserve"> (pp. 1-52). Cambridge, MA: The M.I.T. Press.</w:t>
      </w:r>
    </w:p>
    <w:p w14:paraId="196E6F3D"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Cinque, G. (1999). </w:t>
      </w:r>
      <w:r w:rsidRPr="001915CF">
        <w:rPr>
          <w:rFonts w:ascii="Times New Roman" w:hAnsi="Times New Roman" w:cs="Times New Roman"/>
          <w:b w:val="0"/>
          <w:i/>
          <w:noProof/>
          <w:sz w:val="24"/>
        </w:rPr>
        <w:t>Adverbs and Functional Heads a Cross-linguistic Perspective</w:t>
      </w:r>
      <w:r w:rsidRPr="001915CF">
        <w:rPr>
          <w:rFonts w:ascii="Times New Roman" w:hAnsi="Times New Roman" w:cs="Times New Roman"/>
          <w:b w:val="0"/>
          <w:noProof/>
          <w:sz w:val="24"/>
        </w:rPr>
        <w:t>: Oxford University Press.</w:t>
      </w:r>
    </w:p>
    <w:p w14:paraId="3CAE3128"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Cinque, G. (2013). Cognition, universal grammar, and typological generalizations. </w:t>
      </w:r>
      <w:r w:rsidRPr="001915CF">
        <w:rPr>
          <w:rFonts w:ascii="Times New Roman" w:hAnsi="Times New Roman" w:cs="Times New Roman"/>
          <w:b w:val="0"/>
          <w:i/>
          <w:noProof/>
          <w:sz w:val="24"/>
        </w:rPr>
        <w:t>Lingua, 130</w:t>
      </w:r>
      <w:r w:rsidRPr="001915CF">
        <w:rPr>
          <w:rFonts w:ascii="Times New Roman" w:hAnsi="Times New Roman" w:cs="Times New Roman"/>
          <w:b w:val="0"/>
          <w:noProof/>
          <w:sz w:val="24"/>
        </w:rPr>
        <w:t>, 50-65. doi: 10.1016/j.lingua.2012.10.007</w:t>
      </w:r>
    </w:p>
    <w:p w14:paraId="01A095A4"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Crain, S. (1991). Language acquisition in the absence of experience. </w:t>
      </w:r>
      <w:r w:rsidRPr="001915CF">
        <w:rPr>
          <w:rFonts w:ascii="Times New Roman" w:hAnsi="Times New Roman" w:cs="Times New Roman"/>
          <w:b w:val="0"/>
          <w:i/>
          <w:noProof/>
          <w:sz w:val="24"/>
        </w:rPr>
        <w:t>Behavioral and Brain Sciences, 14</w:t>
      </w:r>
      <w:r w:rsidRPr="001915CF">
        <w:rPr>
          <w:rFonts w:ascii="Times New Roman" w:hAnsi="Times New Roman" w:cs="Times New Roman"/>
          <w:b w:val="0"/>
          <w:noProof/>
          <w:sz w:val="24"/>
        </w:rPr>
        <w:t xml:space="preserve">, 597-650. </w:t>
      </w:r>
    </w:p>
    <w:p w14:paraId="08995A58"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CRAIN, S., THORNTON, R., &amp; KHLENTZOS, D. (2009). The case of the missing generalizations. </w:t>
      </w:r>
      <w:r w:rsidRPr="001915CF">
        <w:rPr>
          <w:rFonts w:ascii="Times New Roman" w:hAnsi="Times New Roman" w:cs="Times New Roman"/>
          <w:b w:val="0"/>
          <w:i/>
          <w:noProof/>
          <w:sz w:val="24"/>
        </w:rPr>
        <w:t>Cognitive Linguistics, 20</w:t>
      </w:r>
      <w:r w:rsidRPr="001915CF">
        <w:rPr>
          <w:rFonts w:ascii="Times New Roman" w:hAnsi="Times New Roman" w:cs="Times New Roman"/>
          <w:b w:val="0"/>
          <w:noProof/>
          <w:sz w:val="24"/>
        </w:rPr>
        <w:t xml:space="preserve">(1), 145-155. </w:t>
      </w:r>
    </w:p>
    <w:p w14:paraId="7E2BAA6C"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Curtiss, S. (2013). Revisiting modularity: Using language as window to the mind. In M. Piattelli-Palmarini &amp; R. C. Berwick (Eds.), </w:t>
      </w:r>
      <w:r w:rsidRPr="001915CF">
        <w:rPr>
          <w:rFonts w:ascii="Times New Roman" w:hAnsi="Times New Roman" w:cs="Times New Roman"/>
          <w:b w:val="0"/>
          <w:i/>
          <w:noProof/>
          <w:sz w:val="24"/>
        </w:rPr>
        <w:t>Rich Languages from Poor Inputs</w:t>
      </w:r>
      <w:r w:rsidRPr="001915CF">
        <w:rPr>
          <w:rFonts w:ascii="Times New Roman" w:hAnsi="Times New Roman" w:cs="Times New Roman"/>
          <w:b w:val="0"/>
          <w:noProof/>
          <w:sz w:val="24"/>
        </w:rPr>
        <w:t xml:space="preserve"> (pp. 68-90). Oxford, UK: Oxford University Press.</w:t>
      </w:r>
    </w:p>
    <w:p w14:paraId="6C35EF60"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Epstein, S. D., &amp; Seely, T. D. (Eds.). (2002). </w:t>
      </w:r>
      <w:r w:rsidRPr="001915CF">
        <w:rPr>
          <w:rFonts w:ascii="Times New Roman" w:hAnsi="Times New Roman" w:cs="Times New Roman"/>
          <w:b w:val="0"/>
          <w:i/>
          <w:noProof/>
          <w:sz w:val="24"/>
        </w:rPr>
        <w:t>Derivation and Explanation in the Minimalist Program</w:t>
      </w:r>
      <w:r w:rsidRPr="001915CF">
        <w:rPr>
          <w:rFonts w:ascii="Times New Roman" w:hAnsi="Times New Roman" w:cs="Times New Roman"/>
          <w:b w:val="0"/>
          <w:noProof/>
          <w:sz w:val="24"/>
        </w:rPr>
        <w:t>. Oxford UK: Blackwell.</w:t>
      </w:r>
    </w:p>
    <w:p w14:paraId="6C2D1AF3"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Gallego, A. J. (Ed.). (2012). </w:t>
      </w:r>
      <w:r w:rsidRPr="001915CF">
        <w:rPr>
          <w:rFonts w:ascii="Times New Roman" w:hAnsi="Times New Roman" w:cs="Times New Roman"/>
          <w:b w:val="0"/>
          <w:i/>
          <w:noProof/>
          <w:sz w:val="24"/>
        </w:rPr>
        <w:t>Phases: Developing the Framework</w:t>
      </w:r>
      <w:r w:rsidRPr="001915CF">
        <w:rPr>
          <w:rFonts w:ascii="Times New Roman" w:hAnsi="Times New Roman" w:cs="Times New Roman"/>
          <w:b w:val="0"/>
          <w:noProof/>
          <w:sz w:val="24"/>
        </w:rPr>
        <w:t>. Berlin and New York: De Gruyter Mouton.</w:t>
      </w:r>
    </w:p>
    <w:p w14:paraId="196FDDD5"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Gualmini, A., &amp; Crain, S. (2005). The structure of children's linguistic knowledge. </w:t>
      </w:r>
      <w:r w:rsidRPr="001915CF">
        <w:rPr>
          <w:rFonts w:ascii="Times New Roman" w:hAnsi="Times New Roman" w:cs="Times New Roman"/>
          <w:b w:val="0"/>
          <w:i/>
          <w:noProof/>
          <w:sz w:val="24"/>
        </w:rPr>
        <w:t>Linguistic Inquiry, 36</w:t>
      </w:r>
      <w:r w:rsidRPr="001915CF">
        <w:rPr>
          <w:rFonts w:ascii="Times New Roman" w:hAnsi="Times New Roman" w:cs="Times New Roman"/>
          <w:b w:val="0"/>
          <w:noProof/>
          <w:sz w:val="24"/>
        </w:rPr>
        <w:t xml:space="preserve">(3), 463-474. </w:t>
      </w:r>
    </w:p>
    <w:p w14:paraId="739DEA1A"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Kam, X.-N. C., &amp; Fodor, J. D. (2013). Children's acquisition of syntax: Simple models are too simple. In M. Piattelli-Palmarini &amp; R. C. Berwick (Eds.), </w:t>
      </w:r>
      <w:r w:rsidRPr="001915CF">
        <w:rPr>
          <w:rFonts w:ascii="Times New Roman" w:hAnsi="Times New Roman" w:cs="Times New Roman"/>
          <w:b w:val="0"/>
          <w:i/>
          <w:noProof/>
          <w:sz w:val="24"/>
        </w:rPr>
        <w:t>Rich Languages from Poor Inputs</w:t>
      </w:r>
      <w:r w:rsidRPr="001915CF">
        <w:rPr>
          <w:rFonts w:ascii="Times New Roman" w:hAnsi="Times New Roman" w:cs="Times New Roman"/>
          <w:b w:val="0"/>
          <w:noProof/>
          <w:sz w:val="24"/>
        </w:rPr>
        <w:t xml:space="preserve"> (pp. 43-60). Oxford UK and New York: Oxford University Press.</w:t>
      </w:r>
    </w:p>
    <w:p w14:paraId="0C2ACA5B"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Musso, M., Moro, A., Glauche, V., Rijntjes, M., Reichenbach, J., Buechel, C., &amp; Weiller, C. (2003). Broca's area and the language instinct. </w:t>
      </w:r>
      <w:r w:rsidRPr="001915CF">
        <w:rPr>
          <w:rFonts w:ascii="Times New Roman" w:hAnsi="Times New Roman" w:cs="Times New Roman"/>
          <w:b w:val="0"/>
          <w:i/>
          <w:noProof/>
          <w:sz w:val="24"/>
        </w:rPr>
        <w:t>Nature Neuroscience, 6</w:t>
      </w:r>
      <w:r w:rsidRPr="001915CF">
        <w:rPr>
          <w:rFonts w:ascii="Times New Roman" w:hAnsi="Times New Roman" w:cs="Times New Roman"/>
          <w:b w:val="0"/>
          <w:noProof/>
          <w:sz w:val="24"/>
        </w:rPr>
        <w:t xml:space="preserve">(7), 774-781. </w:t>
      </w:r>
    </w:p>
    <w:p w14:paraId="60A1AF8B"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Pallier, C., Devauchelle, A.-D., &amp; Dehaene, S. (2011). Cortical representation of the constituent structure of sentences. </w:t>
      </w:r>
      <w:r w:rsidRPr="001915CF">
        <w:rPr>
          <w:rFonts w:ascii="Times New Roman" w:hAnsi="Times New Roman" w:cs="Times New Roman"/>
          <w:b w:val="0"/>
          <w:i/>
          <w:noProof/>
          <w:sz w:val="24"/>
        </w:rPr>
        <w:t>Proceedings of the National Academy of Sciences, 108</w:t>
      </w:r>
      <w:r w:rsidRPr="001915CF">
        <w:rPr>
          <w:rFonts w:ascii="Times New Roman" w:hAnsi="Times New Roman" w:cs="Times New Roman"/>
          <w:b w:val="0"/>
          <w:noProof/>
          <w:sz w:val="24"/>
        </w:rPr>
        <w:t xml:space="preserve">(6), 2522-2527. </w:t>
      </w:r>
    </w:p>
    <w:p w14:paraId="35D840F6"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Perani, D., Dehaene, S., Grassi, F., Cohen, L., Cappa, S. F., Dupoux, E., . . . Mehler, J. (1996). Brain processing of native and foreign languages. </w:t>
      </w:r>
      <w:r w:rsidRPr="001915CF">
        <w:rPr>
          <w:rFonts w:ascii="Times New Roman" w:hAnsi="Times New Roman" w:cs="Times New Roman"/>
          <w:b w:val="0"/>
          <w:i/>
          <w:noProof/>
          <w:sz w:val="24"/>
        </w:rPr>
        <w:t>NeuroReports, 7</w:t>
      </w:r>
      <w:r w:rsidRPr="001915CF">
        <w:rPr>
          <w:rFonts w:ascii="Times New Roman" w:hAnsi="Times New Roman" w:cs="Times New Roman"/>
          <w:b w:val="0"/>
          <w:noProof/>
          <w:sz w:val="24"/>
        </w:rPr>
        <w:t xml:space="preserve">, 2439-2444. </w:t>
      </w:r>
    </w:p>
    <w:p w14:paraId="4440F290"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Perfors, A., Tenenbaum, J. B., &amp; Regier, T. (2011). The learnability of abstract syntactic principles. </w:t>
      </w:r>
      <w:r w:rsidRPr="001915CF">
        <w:rPr>
          <w:rFonts w:ascii="Times New Roman" w:hAnsi="Times New Roman" w:cs="Times New Roman"/>
          <w:b w:val="0"/>
          <w:i/>
          <w:noProof/>
          <w:sz w:val="24"/>
        </w:rPr>
        <w:t>Cognition, 118</w:t>
      </w:r>
      <w:r w:rsidRPr="001915CF">
        <w:rPr>
          <w:rFonts w:ascii="Times New Roman" w:hAnsi="Times New Roman" w:cs="Times New Roman"/>
          <w:b w:val="0"/>
          <w:noProof/>
          <w:sz w:val="24"/>
        </w:rPr>
        <w:t>(3), 306-338. doi: 10.1016/j.cognition.2010.11.001</w:t>
      </w:r>
    </w:p>
    <w:p w14:paraId="0AA645F3"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Petitto, L. A., &amp; Marentette, P. (1991). Babbling in the manual mode: Evidence for the ontogeny of language. </w:t>
      </w:r>
      <w:r w:rsidRPr="001915CF">
        <w:rPr>
          <w:rFonts w:ascii="Times New Roman" w:hAnsi="Times New Roman" w:cs="Times New Roman"/>
          <w:b w:val="0"/>
          <w:i/>
          <w:noProof/>
          <w:sz w:val="24"/>
        </w:rPr>
        <w:t>Science, 251</w:t>
      </w:r>
      <w:r w:rsidRPr="001915CF">
        <w:rPr>
          <w:rFonts w:ascii="Times New Roman" w:hAnsi="Times New Roman" w:cs="Times New Roman"/>
          <w:b w:val="0"/>
          <w:noProof/>
          <w:sz w:val="24"/>
        </w:rPr>
        <w:t xml:space="preserve">, 1483-1496. </w:t>
      </w:r>
    </w:p>
    <w:p w14:paraId="27D62145"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Piattelli Palmarini, M., &amp; Bever, T. G. (2002). The fractionation of miracles: Peer commentary of the article by Michael Arbib: “From monkey-like action recognition to human language: An evolutionary framework for neurolinguistics”. </w:t>
      </w:r>
      <w:r w:rsidRPr="001915CF">
        <w:rPr>
          <w:rFonts w:ascii="Times New Roman" w:hAnsi="Times New Roman" w:cs="Times New Roman"/>
          <w:b w:val="0"/>
          <w:i/>
          <w:noProof/>
          <w:sz w:val="24"/>
        </w:rPr>
        <w:t>Behavioral and Brain Sciences.</w:t>
      </w:r>
      <w:r w:rsidRPr="001915CF">
        <w:rPr>
          <w:rFonts w:ascii="Times New Roman" w:hAnsi="Times New Roman" w:cs="Times New Roman"/>
          <w:b w:val="0"/>
          <w:noProof/>
          <w:sz w:val="24"/>
        </w:rPr>
        <w:t xml:space="preserve"> Electronic supplements, from </w:t>
      </w:r>
      <w:hyperlink r:id="rId6" w:history="1">
        <w:r w:rsidRPr="001915CF">
          <w:rPr>
            <w:rStyle w:val="Hyperlink"/>
            <w:rFonts w:ascii="Times New Roman" w:hAnsi="Times New Roman" w:cs="Times New Roman"/>
            <w:b w:val="0"/>
            <w:noProof/>
            <w:sz w:val="24"/>
          </w:rPr>
          <w:t>http://www.bbsonline.org/Preprints/Arbib-05012002/Supplemental/Piattelli-Palmarini.html</w:t>
        </w:r>
      </w:hyperlink>
    </w:p>
    <w:p w14:paraId="5CC70B10"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Piattelli-Palmarini, M., Hancock, R., &amp; Bever, T. (2008). Language as ergonomic perfection (commentary of Christiansen and Chater “Language as shaped by the brain”). </w:t>
      </w:r>
      <w:r w:rsidRPr="001915CF">
        <w:rPr>
          <w:rFonts w:ascii="Times New Roman" w:hAnsi="Times New Roman" w:cs="Times New Roman"/>
          <w:b w:val="0"/>
          <w:i/>
          <w:noProof/>
          <w:sz w:val="24"/>
        </w:rPr>
        <w:t>Behavioral and Brain Sciences, 31</w:t>
      </w:r>
      <w:r w:rsidRPr="001915CF">
        <w:rPr>
          <w:rFonts w:ascii="Times New Roman" w:hAnsi="Times New Roman" w:cs="Times New Roman"/>
          <w:b w:val="0"/>
          <w:noProof/>
          <w:sz w:val="24"/>
        </w:rPr>
        <w:t xml:space="preserve">(05), 530-531. </w:t>
      </w:r>
    </w:p>
    <w:p w14:paraId="5B004B17"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Pietroski, P. (2008). Minimalist Meaning, Internalist Interpretation. </w:t>
      </w:r>
      <w:r w:rsidRPr="001915CF">
        <w:rPr>
          <w:rFonts w:ascii="Times New Roman" w:hAnsi="Times New Roman" w:cs="Times New Roman"/>
          <w:b w:val="0"/>
          <w:i/>
          <w:noProof/>
          <w:sz w:val="24"/>
        </w:rPr>
        <w:t>Biolinguistics, 2</w:t>
      </w:r>
      <w:r w:rsidRPr="001915CF">
        <w:rPr>
          <w:rFonts w:ascii="Times New Roman" w:hAnsi="Times New Roman" w:cs="Times New Roman"/>
          <w:b w:val="0"/>
          <w:noProof/>
          <w:sz w:val="24"/>
        </w:rPr>
        <w:t xml:space="preserve">(4), 317-341. </w:t>
      </w:r>
    </w:p>
    <w:p w14:paraId="354D88DF"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Reali, F., &amp; Christiansen, M. H. (2005). Uncovering the richness of the stimulus: structure dependence and indirect statistical evidence. </w:t>
      </w:r>
      <w:r w:rsidRPr="001915CF">
        <w:rPr>
          <w:rFonts w:ascii="Times New Roman" w:hAnsi="Times New Roman" w:cs="Times New Roman"/>
          <w:b w:val="0"/>
          <w:i/>
          <w:noProof/>
          <w:sz w:val="24"/>
        </w:rPr>
        <w:t>Cognitive Science, 29</w:t>
      </w:r>
      <w:r w:rsidRPr="001915CF">
        <w:rPr>
          <w:rFonts w:ascii="Times New Roman" w:hAnsi="Times New Roman" w:cs="Times New Roman"/>
          <w:b w:val="0"/>
          <w:noProof/>
          <w:sz w:val="24"/>
        </w:rPr>
        <w:t xml:space="preserve">, 1007-1028. </w:t>
      </w:r>
    </w:p>
    <w:p w14:paraId="7A88B2D7"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Rizzolatti, G., &amp; Arbib, M. A. (1998). Language within our grasp [Viewpoint]. </w:t>
      </w:r>
      <w:r w:rsidRPr="001915CF">
        <w:rPr>
          <w:rFonts w:ascii="Times New Roman" w:hAnsi="Times New Roman" w:cs="Times New Roman"/>
          <w:b w:val="0"/>
          <w:i/>
          <w:noProof/>
          <w:sz w:val="24"/>
        </w:rPr>
        <w:t>Trends in NeuroSciences, 21</w:t>
      </w:r>
      <w:r w:rsidRPr="001915CF">
        <w:rPr>
          <w:rFonts w:ascii="Times New Roman" w:hAnsi="Times New Roman" w:cs="Times New Roman"/>
          <w:b w:val="0"/>
          <w:noProof/>
          <w:sz w:val="24"/>
        </w:rPr>
        <w:t xml:space="preserve">(5), 188-194. </w:t>
      </w:r>
    </w:p>
    <w:p w14:paraId="6941EE85"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Semenza, C., Zettin, M., &amp; Borgo, F. (1998). Names and identification: An access problem. </w:t>
      </w:r>
      <w:r w:rsidRPr="001915CF">
        <w:rPr>
          <w:rFonts w:ascii="Times New Roman" w:hAnsi="Times New Roman" w:cs="Times New Roman"/>
          <w:b w:val="0"/>
          <w:i/>
          <w:noProof/>
          <w:sz w:val="24"/>
        </w:rPr>
        <w:t>Neurocase, 4</w:t>
      </w:r>
      <w:r w:rsidRPr="001915CF">
        <w:rPr>
          <w:rFonts w:ascii="Times New Roman" w:hAnsi="Times New Roman" w:cs="Times New Roman"/>
          <w:b w:val="0"/>
          <w:noProof/>
          <w:sz w:val="24"/>
        </w:rPr>
        <w:t>(1), 45-53. doi: 10.1080/13554799808410606</w:t>
      </w:r>
    </w:p>
    <w:p w14:paraId="21684D71"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Smith, N. V., &amp; Tsimpli, I.-M. (1995). </w:t>
      </w:r>
      <w:r w:rsidRPr="001915CF">
        <w:rPr>
          <w:rFonts w:ascii="Times New Roman" w:hAnsi="Times New Roman" w:cs="Times New Roman"/>
          <w:b w:val="0"/>
          <w:i/>
          <w:noProof/>
          <w:sz w:val="24"/>
        </w:rPr>
        <w:t>The Mind of a Savant</w:t>
      </w:r>
      <w:r w:rsidRPr="001915CF">
        <w:rPr>
          <w:rFonts w:ascii="Times New Roman" w:hAnsi="Times New Roman" w:cs="Times New Roman"/>
          <w:b w:val="0"/>
          <w:noProof/>
          <w:sz w:val="24"/>
        </w:rPr>
        <w:t>. New York and Oxford, UK: Blackwell.</w:t>
      </w:r>
    </w:p>
    <w:p w14:paraId="396FBBD2"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Smith, N. V., &amp; Tsimpli, I.-M. (1997). Reply to Bates. </w:t>
      </w:r>
      <w:r w:rsidRPr="001915CF">
        <w:rPr>
          <w:rFonts w:ascii="Times New Roman" w:hAnsi="Times New Roman" w:cs="Times New Roman"/>
          <w:b w:val="0"/>
          <w:i/>
          <w:noProof/>
          <w:sz w:val="24"/>
        </w:rPr>
        <w:t>International Journal of Bilingualism</w:t>
      </w:r>
      <w:r w:rsidRPr="001915CF">
        <w:rPr>
          <w:rFonts w:ascii="Times New Roman" w:hAnsi="Times New Roman" w:cs="Times New Roman"/>
          <w:b w:val="0"/>
          <w:noProof/>
          <w:sz w:val="24"/>
        </w:rPr>
        <w:t xml:space="preserve">. </w:t>
      </w:r>
    </w:p>
    <w:p w14:paraId="0E8543FB"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Smith, N. V., Tsimpli, I.-M., &amp; Ouhalla. (1993). Learning the impossible: The acquisition of possible and impossible languages by a poliglot savant. </w:t>
      </w:r>
      <w:r w:rsidRPr="001915CF">
        <w:rPr>
          <w:rFonts w:ascii="Times New Roman" w:hAnsi="Times New Roman" w:cs="Times New Roman"/>
          <w:b w:val="0"/>
          <w:i/>
          <w:noProof/>
          <w:sz w:val="24"/>
        </w:rPr>
        <w:t>Lingua, 91</w:t>
      </w:r>
      <w:r w:rsidRPr="001915CF">
        <w:rPr>
          <w:rFonts w:ascii="Times New Roman" w:hAnsi="Times New Roman" w:cs="Times New Roman"/>
          <w:b w:val="0"/>
          <w:noProof/>
          <w:sz w:val="24"/>
        </w:rPr>
        <w:t xml:space="preserve">, 279-347. </w:t>
      </w:r>
    </w:p>
    <w:p w14:paraId="298D9BBF"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Tomasello, M. (2003). </w:t>
      </w:r>
      <w:r w:rsidRPr="001915CF">
        <w:rPr>
          <w:rFonts w:ascii="Times New Roman" w:hAnsi="Times New Roman" w:cs="Times New Roman"/>
          <w:b w:val="0"/>
          <w:i/>
          <w:noProof/>
          <w:sz w:val="24"/>
        </w:rPr>
        <w:t>Constructing a Language: A Usage-Based Theory of Language Acquisition</w:t>
      </w:r>
      <w:r w:rsidRPr="001915CF">
        <w:rPr>
          <w:rFonts w:ascii="Times New Roman" w:hAnsi="Times New Roman" w:cs="Times New Roman"/>
          <w:b w:val="0"/>
          <w:noProof/>
          <w:sz w:val="24"/>
        </w:rPr>
        <w:t>. Cambridge, MA: Harvard University Press.</w:t>
      </w:r>
    </w:p>
    <w:p w14:paraId="389CC4A1"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Tomasello, M. (2006). Acquiring Linguistic Constructions. In W. Damon, R. Lerner, D. Kuhn &amp; R. Siegler (Eds.), </w:t>
      </w:r>
      <w:r w:rsidRPr="001915CF">
        <w:rPr>
          <w:rFonts w:ascii="Times New Roman" w:hAnsi="Times New Roman" w:cs="Times New Roman"/>
          <w:b w:val="0"/>
          <w:i/>
          <w:noProof/>
          <w:sz w:val="24"/>
        </w:rPr>
        <w:t>Handbook of Child Psychology. 2. Cognition, Perception, and Language</w:t>
      </w:r>
      <w:r w:rsidRPr="001915CF">
        <w:rPr>
          <w:rFonts w:ascii="Times New Roman" w:hAnsi="Times New Roman" w:cs="Times New Roman"/>
          <w:b w:val="0"/>
          <w:noProof/>
          <w:sz w:val="24"/>
        </w:rPr>
        <w:t xml:space="preserve"> (pp. 255-298). New York: Wiley.</w:t>
      </w:r>
    </w:p>
    <w:p w14:paraId="713030F2"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Tsimpli, I.-M., &amp; Smith, N. V. (1998). Modules and quasi-modules: language and the theory of mind in a polyglot savant. </w:t>
      </w:r>
      <w:r w:rsidRPr="001915CF">
        <w:rPr>
          <w:rFonts w:ascii="Times New Roman" w:hAnsi="Times New Roman" w:cs="Times New Roman"/>
          <w:b w:val="0"/>
          <w:i/>
          <w:noProof/>
          <w:sz w:val="24"/>
        </w:rPr>
        <w:t>Learning and Individual Differences, 10</w:t>
      </w:r>
      <w:r w:rsidRPr="001915CF">
        <w:rPr>
          <w:rFonts w:ascii="Times New Roman" w:hAnsi="Times New Roman" w:cs="Times New Roman"/>
          <w:b w:val="0"/>
          <w:noProof/>
          <w:sz w:val="24"/>
        </w:rPr>
        <w:t xml:space="preserve">, 193-215. </w:t>
      </w:r>
    </w:p>
    <w:p w14:paraId="60D2B9A9"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Ullman, M. T. (2001). The declarative/procedural model of lexicon and grammar. </w:t>
      </w:r>
      <w:r w:rsidRPr="001915CF">
        <w:rPr>
          <w:rFonts w:ascii="Times New Roman" w:hAnsi="Times New Roman" w:cs="Times New Roman"/>
          <w:b w:val="0"/>
          <w:i/>
          <w:noProof/>
          <w:sz w:val="24"/>
        </w:rPr>
        <w:t>Journal of Psycholinguistic Research, 30</w:t>
      </w:r>
      <w:r w:rsidRPr="001915CF">
        <w:rPr>
          <w:rFonts w:ascii="Times New Roman" w:hAnsi="Times New Roman" w:cs="Times New Roman"/>
          <w:b w:val="0"/>
          <w:noProof/>
          <w:sz w:val="24"/>
        </w:rPr>
        <w:t xml:space="preserve">, 37-69. </w:t>
      </w:r>
    </w:p>
    <w:p w14:paraId="0F296B14"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Wexler, K. (2002). Lenneberg's dream: Learning, normal language development and specific language impairment. In J. Schaffer &amp; Y. Levy (Eds.), </w:t>
      </w:r>
      <w:r w:rsidRPr="001915CF">
        <w:rPr>
          <w:rFonts w:ascii="Times New Roman" w:hAnsi="Times New Roman" w:cs="Times New Roman"/>
          <w:b w:val="0"/>
          <w:i/>
          <w:noProof/>
          <w:sz w:val="24"/>
        </w:rPr>
        <w:t>Language Competence across Populations: Towards a Definition of Specific Language Impairment</w:t>
      </w:r>
      <w:r w:rsidRPr="001915CF">
        <w:rPr>
          <w:rFonts w:ascii="Times New Roman" w:hAnsi="Times New Roman" w:cs="Times New Roman"/>
          <w:b w:val="0"/>
          <w:noProof/>
          <w:sz w:val="24"/>
        </w:rPr>
        <w:t xml:space="preserve"> (pp. 11-60). Mahwah, NJ: Erlbaum.</w:t>
      </w:r>
    </w:p>
    <w:p w14:paraId="42FD9A35" w14:textId="77777777" w:rsidR="001915CF" w:rsidRPr="001915CF" w:rsidRDefault="001915CF" w:rsidP="001915CF">
      <w:pPr>
        <w:pStyle w:val="EndNoteBibliography"/>
        <w:spacing w:after="0"/>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Zukowski, A. (2005). Knowledge of constraints on compounding in children and adolescents with Williams syndrome. </w:t>
      </w:r>
      <w:r w:rsidRPr="001915CF">
        <w:rPr>
          <w:rFonts w:ascii="Times New Roman" w:hAnsi="Times New Roman" w:cs="Times New Roman"/>
          <w:b w:val="0"/>
          <w:i/>
          <w:noProof/>
          <w:sz w:val="24"/>
        </w:rPr>
        <w:t>Journal of Speech, Language and Hearing Research, 48</w:t>
      </w:r>
      <w:r w:rsidRPr="001915CF">
        <w:rPr>
          <w:rFonts w:ascii="Times New Roman" w:hAnsi="Times New Roman" w:cs="Times New Roman"/>
          <w:b w:val="0"/>
          <w:noProof/>
          <w:sz w:val="24"/>
        </w:rPr>
        <w:t xml:space="preserve">(1), 79-83. </w:t>
      </w:r>
    </w:p>
    <w:p w14:paraId="1611C916" w14:textId="77777777" w:rsidR="001915CF" w:rsidRPr="001915CF" w:rsidRDefault="001915CF" w:rsidP="001915CF">
      <w:pPr>
        <w:pStyle w:val="EndNoteBibliography"/>
        <w:ind w:left="720" w:hanging="720"/>
        <w:rPr>
          <w:rFonts w:ascii="Times New Roman" w:hAnsi="Times New Roman" w:cs="Times New Roman"/>
          <w:b w:val="0"/>
          <w:noProof/>
          <w:sz w:val="24"/>
        </w:rPr>
      </w:pPr>
      <w:r w:rsidRPr="001915CF">
        <w:rPr>
          <w:rFonts w:ascii="Times New Roman" w:hAnsi="Times New Roman" w:cs="Times New Roman"/>
          <w:b w:val="0"/>
          <w:noProof/>
          <w:sz w:val="24"/>
        </w:rPr>
        <w:t xml:space="preserve">Zukowski, A. ((2003)). Investigating knowledge of complex syntax: Insights from experimental studies of Williams Syndrome. In M. Rice &amp; S. Warren (Eds.), </w:t>
      </w:r>
      <w:r w:rsidRPr="001915CF">
        <w:rPr>
          <w:rFonts w:ascii="Times New Roman" w:hAnsi="Times New Roman" w:cs="Times New Roman"/>
          <w:b w:val="0"/>
          <w:i/>
          <w:noProof/>
          <w:sz w:val="24"/>
        </w:rPr>
        <w:t>Developmental Language Disorders: From Phenotypes to Etiologies</w:t>
      </w:r>
      <w:r w:rsidRPr="001915CF">
        <w:rPr>
          <w:rFonts w:ascii="Times New Roman" w:hAnsi="Times New Roman" w:cs="Times New Roman"/>
          <w:b w:val="0"/>
          <w:noProof/>
          <w:sz w:val="24"/>
        </w:rPr>
        <w:t>. Mahwah, N.J.: Lawrence Erlbaum.</w:t>
      </w:r>
    </w:p>
    <w:p w14:paraId="435BFEB3" w14:textId="77777777" w:rsidR="00791A0D" w:rsidRPr="001915CF" w:rsidRDefault="007650BE" w:rsidP="00181258">
      <w:pPr>
        <w:widowControl w:val="0"/>
        <w:autoSpaceDE w:val="0"/>
        <w:autoSpaceDN w:val="0"/>
        <w:adjustRightInd w:val="0"/>
        <w:spacing w:after="0"/>
        <w:rPr>
          <w:rFonts w:ascii="Times New Roman" w:hAnsi="Times New Roman" w:cs="Times New Roman"/>
          <w:b w:val="0"/>
          <w:sz w:val="24"/>
        </w:rPr>
      </w:pPr>
      <w:r w:rsidRPr="001915CF">
        <w:rPr>
          <w:rFonts w:ascii="Times New Roman" w:hAnsi="Times New Roman" w:cs="Times New Roman"/>
          <w:b w:val="0"/>
          <w:sz w:val="24"/>
        </w:rPr>
        <w:fldChar w:fldCharType="end"/>
      </w:r>
    </w:p>
    <w:sectPr w:rsidR="00791A0D" w:rsidRPr="001915CF" w:rsidSect="00D2053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panose1 w:val="01010601010101010101"/>
    <w:charset w:val="02"/>
    <w:family w:val="auto"/>
    <w:pitch w:val="variable"/>
    <w:sig w:usb0="00000000" w:usb1="00000000" w:usb2="0001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Ｐゴシック">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66012"/>
    <w:multiLevelType w:val="hybridMultilevel"/>
    <w:tmpl w:val="DB2EEF0C"/>
    <w:lvl w:ilvl="0" w:tplc="59A687B6">
      <w:start w:val="1"/>
      <w:numFmt w:val="bullet"/>
      <w:lvlText w:val=""/>
      <w:lvlJc w:val="left"/>
      <w:pPr>
        <w:tabs>
          <w:tab w:val="num" w:pos="720"/>
        </w:tabs>
        <w:ind w:left="720" w:hanging="360"/>
      </w:pPr>
      <w:rPr>
        <w:rFonts w:ascii="Monotype Sorts" w:hAnsi="Monotype Sorts" w:hint="default"/>
      </w:rPr>
    </w:lvl>
    <w:lvl w:ilvl="1" w:tplc="DE56023E" w:tentative="1">
      <w:start w:val="1"/>
      <w:numFmt w:val="bullet"/>
      <w:lvlText w:val=""/>
      <w:lvlJc w:val="left"/>
      <w:pPr>
        <w:tabs>
          <w:tab w:val="num" w:pos="1440"/>
        </w:tabs>
        <w:ind w:left="1440" w:hanging="360"/>
      </w:pPr>
      <w:rPr>
        <w:rFonts w:ascii="Monotype Sorts" w:hAnsi="Monotype Sorts" w:hint="default"/>
      </w:rPr>
    </w:lvl>
    <w:lvl w:ilvl="2" w:tplc="6D304F62" w:tentative="1">
      <w:start w:val="1"/>
      <w:numFmt w:val="bullet"/>
      <w:lvlText w:val=""/>
      <w:lvlJc w:val="left"/>
      <w:pPr>
        <w:tabs>
          <w:tab w:val="num" w:pos="2160"/>
        </w:tabs>
        <w:ind w:left="2160" w:hanging="360"/>
      </w:pPr>
      <w:rPr>
        <w:rFonts w:ascii="Monotype Sorts" w:hAnsi="Monotype Sorts" w:hint="default"/>
      </w:rPr>
    </w:lvl>
    <w:lvl w:ilvl="3" w:tplc="E1622182" w:tentative="1">
      <w:start w:val="1"/>
      <w:numFmt w:val="bullet"/>
      <w:lvlText w:val=""/>
      <w:lvlJc w:val="left"/>
      <w:pPr>
        <w:tabs>
          <w:tab w:val="num" w:pos="2880"/>
        </w:tabs>
        <w:ind w:left="2880" w:hanging="360"/>
      </w:pPr>
      <w:rPr>
        <w:rFonts w:ascii="Monotype Sorts" w:hAnsi="Monotype Sorts" w:hint="default"/>
      </w:rPr>
    </w:lvl>
    <w:lvl w:ilvl="4" w:tplc="BDBC6296" w:tentative="1">
      <w:start w:val="1"/>
      <w:numFmt w:val="bullet"/>
      <w:lvlText w:val=""/>
      <w:lvlJc w:val="left"/>
      <w:pPr>
        <w:tabs>
          <w:tab w:val="num" w:pos="3600"/>
        </w:tabs>
        <w:ind w:left="3600" w:hanging="360"/>
      </w:pPr>
      <w:rPr>
        <w:rFonts w:ascii="Monotype Sorts" w:hAnsi="Monotype Sorts" w:hint="default"/>
      </w:rPr>
    </w:lvl>
    <w:lvl w:ilvl="5" w:tplc="9670EA06" w:tentative="1">
      <w:start w:val="1"/>
      <w:numFmt w:val="bullet"/>
      <w:lvlText w:val=""/>
      <w:lvlJc w:val="left"/>
      <w:pPr>
        <w:tabs>
          <w:tab w:val="num" w:pos="4320"/>
        </w:tabs>
        <w:ind w:left="4320" w:hanging="360"/>
      </w:pPr>
      <w:rPr>
        <w:rFonts w:ascii="Monotype Sorts" w:hAnsi="Monotype Sorts" w:hint="default"/>
      </w:rPr>
    </w:lvl>
    <w:lvl w:ilvl="6" w:tplc="66A0641E" w:tentative="1">
      <w:start w:val="1"/>
      <w:numFmt w:val="bullet"/>
      <w:lvlText w:val=""/>
      <w:lvlJc w:val="left"/>
      <w:pPr>
        <w:tabs>
          <w:tab w:val="num" w:pos="5040"/>
        </w:tabs>
        <w:ind w:left="5040" w:hanging="360"/>
      </w:pPr>
      <w:rPr>
        <w:rFonts w:ascii="Monotype Sorts" w:hAnsi="Monotype Sorts" w:hint="default"/>
      </w:rPr>
    </w:lvl>
    <w:lvl w:ilvl="7" w:tplc="32BE06E4" w:tentative="1">
      <w:start w:val="1"/>
      <w:numFmt w:val="bullet"/>
      <w:lvlText w:val=""/>
      <w:lvlJc w:val="left"/>
      <w:pPr>
        <w:tabs>
          <w:tab w:val="num" w:pos="5760"/>
        </w:tabs>
        <w:ind w:left="5760" w:hanging="360"/>
      </w:pPr>
      <w:rPr>
        <w:rFonts w:ascii="Monotype Sorts" w:hAnsi="Monotype Sorts" w:hint="default"/>
      </w:rPr>
    </w:lvl>
    <w:lvl w:ilvl="8" w:tplc="9F7263B8" w:tentative="1">
      <w:start w:val="1"/>
      <w:numFmt w:val="bullet"/>
      <w:lvlText w:val=""/>
      <w:lvlJc w:val="left"/>
      <w:pPr>
        <w:tabs>
          <w:tab w:val="num" w:pos="6480"/>
        </w:tabs>
        <w:ind w:left="6480" w:hanging="360"/>
      </w:pPr>
      <w:rPr>
        <w:rFonts w:ascii="Monotype Sorts" w:hAnsi="Monotype Sorts" w:hint="default"/>
      </w:rPr>
    </w:lvl>
  </w:abstractNum>
  <w:abstractNum w:abstractNumId="1">
    <w:nsid w:val="37784429"/>
    <w:multiLevelType w:val="hybridMultilevel"/>
    <w:tmpl w:val="216C7EE2"/>
    <w:lvl w:ilvl="0" w:tplc="4C98C978">
      <w:start w:val="1"/>
      <w:numFmt w:val="bullet"/>
      <w:lvlText w:val=""/>
      <w:lvlJc w:val="left"/>
      <w:pPr>
        <w:tabs>
          <w:tab w:val="num" w:pos="720"/>
        </w:tabs>
        <w:ind w:left="720" w:hanging="360"/>
      </w:pPr>
      <w:rPr>
        <w:rFonts w:ascii="Monotype Sorts" w:hAnsi="Monotype Sorts" w:hint="default"/>
      </w:rPr>
    </w:lvl>
    <w:lvl w:ilvl="1" w:tplc="83E42D06" w:tentative="1">
      <w:start w:val="1"/>
      <w:numFmt w:val="bullet"/>
      <w:lvlText w:val=""/>
      <w:lvlJc w:val="left"/>
      <w:pPr>
        <w:tabs>
          <w:tab w:val="num" w:pos="1440"/>
        </w:tabs>
        <w:ind w:left="1440" w:hanging="360"/>
      </w:pPr>
      <w:rPr>
        <w:rFonts w:ascii="Monotype Sorts" w:hAnsi="Monotype Sorts" w:hint="default"/>
      </w:rPr>
    </w:lvl>
    <w:lvl w:ilvl="2" w:tplc="CA54B1D4" w:tentative="1">
      <w:start w:val="1"/>
      <w:numFmt w:val="bullet"/>
      <w:lvlText w:val=""/>
      <w:lvlJc w:val="left"/>
      <w:pPr>
        <w:tabs>
          <w:tab w:val="num" w:pos="2160"/>
        </w:tabs>
        <w:ind w:left="2160" w:hanging="360"/>
      </w:pPr>
      <w:rPr>
        <w:rFonts w:ascii="Monotype Sorts" w:hAnsi="Monotype Sorts" w:hint="default"/>
      </w:rPr>
    </w:lvl>
    <w:lvl w:ilvl="3" w:tplc="B95A627A" w:tentative="1">
      <w:start w:val="1"/>
      <w:numFmt w:val="bullet"/>
      <w:lvlText w:val=""/>
      <w:lvlJc w:val="left"/>
      <w:pPr>
        <w:tabs>
          <w:tab w:val="num" w:pos="2880"/>
        </w:tabs>
        <w:ind w:left="2880" w:hanging="360"/>
      </w:pPr>
      <w:rPr>
        <w:rFonts w:ascii="Monotype Sorts" w:hAnsi="Monotype Sorts" w:hint="default"/>
      </w:rPr>
    </w:lvl>
    <w:lvl w:ilvl="4" w:tplc="6734B1E2" w:tentative="1">
      <w:start w:val="1"/>
      <w:numFmt w:val="bullet"/>
      <w:lvlText w:val=""/>
      <w:lvlJc w:val="left"/>
      <w:pPr>
        <w:tabs>
          <w:tab w:val="num" w:pos="3600"/>
        </w:tabs>
        <w:ind w:left="3600" w:hanging="360"/>
      </w:pPr>
      <w:rPr>
        <w:rFonts w:ascii="Monotype Sorts" w:hAnsi="Monotype Sorts" w:hint="default"/>
      </w:rPr>
    </w:lvl>
    <w:lvl w:ilvl="5" w:tplc="DC3C7D30" w:tentative="1">
      <w:start w:val="1"/>
      <w:numFmt w:val="bullet"/>
      <w:lvlText w:val=""/>
      <w:lvlJc w:val="left"/>
      <w:pPr>
        <w:tabs>
          <w:tab w:val="num" w:pos="4320"/>
        </w:tabs>
        <w:ind w:left="4320" w:hanging="360"/>
      </w:pPr>
      <w:rPr>
        <w:rFonts w:ascii="Monotype Sorts" w:hAnsi="Monotype Sorts" w:hint="default"/>
      </w:rPr>
    </w:lvl>
    <w:lvl w:ilvl="6" w:tplc="0D24A200" w:tentative="1">
      <w:start w:val="1"/>
      <w:numFmt w:val="bullet"/>
      <w:lvlText w:val=""/>
      <w:lvlJc w:val="left"/>
      <w:pPr>
        <w:tabs>
          <w:tab w:val="num" w:pos="5040"/>
        </w:tabs>
        <w:ind w:left="5040" w:hanging="360"/>
      </w:pPr>
      <w:rPr>
        <w:rFonts w:ascii="Monotype Sorts" w:hAnsi="Monotype Sorts" w:hint="default"/>
      </w:rPr>
    </w:lvl>
    <w:lvl w:ilvl="7" w:tplc="7518B596" w:tentative="1">
      <w:start w:val="1"/>
      <w:numFmt w:val="bullet"/>
      <w:lvlText w:val=""/>
      <w:lvlJc w:val="left"/>
      <w:pPr>
        <w:tabs>
          <w:tab w:val="num" w:pos="5760"/>
        </w:tabs>
        <w:ind w:left="5760" w:hanging="360"/>
      </w:pPr>
      <w:rPr>
        <w:rFonts w:ascii="Monotype Sorts" w:hAnsi="Monotype Sorts" w:hint="default"/>
      </w:rPr>
    </w:lvl>
    <w:lvl w:ilvl="8" w:tplc="C8700452" w:tentative="1">
      <w:start w:val="1"/>
      <w:numFmt w:val="bullet"/>
      <w:lvlText w:val=""/>
      <w:lvlJc w:val="left"/>
      <w:pPr>
        <w:tabs>
          <w:tab w:val="num" w:pos="6480"/>
        </w:tabs>
        <w:ind w:left="6480" w:hanging="360"/>
      </w:pPr>
      <w:rPr>
        <w:rFonts w:ascii="Monotype Sorts" w:hAnsi="Monotype Sorts" w:hint="default"/>
      </w:rPr>
    </w:lvl>
  </w:abstractNum>
  <w:abstractNum w:abstractNumId="2">
    <w:nsid w:val="64BD657C"/>
    <w:multiLevelType w:val="hybridMultilevel"/>
    <w:tmpl w:val="3A763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vt5fa52da9sde09v4pfsz9tpazzawtvzp9&quot;&gt;MPP publications ongoing 2014&lt;record-ids&gt;&lt;item&gt;138&lt;/item&gt;&lt;item&gt;139&lt;/item&gt;&lt;item&gt;182&lt;/item&gt;&lt;/record-ids&gt;&lt;/item&gt;&lt;item db-id=&quot;rvr5deadta2vrmeafavxx9d15tsa5zzea5xe&quot;&gt;MPP EndNote Library 2014&lt;record-ids&gt;&lt;item&gt;1238&lt;/item&gt;&lt;item&gt;2884&lt;/item&gt;&lt;item&gt;2921&lt;/item&gt;&lt;item&gt;2959&lt;/item&gt;&lt;item&gt;3211&lt;/item&gt;&lt;item&gt;3295&lt;/item&gt;&lt;item&gt;3354&lt;/item&gt;&lt;item&gt;3370&lt;/item&gt;&lt;item&gt;3477&lt;/item&gt;&lt;item&gt;3485&lt;/item&gt;&lt;item&gt;3486&lt;/item&gt;&lt;item&gt;3494&lt;/item&gt;&lt;item&gt;3534&lt;/item&gt;&lt;item&gt;3575&lt;/item&gt;&lt;item&gt;3798&lt;/item&gt;&lt;item&gt;3809&lt;/item&gt;&lt;item&gt;4316&lt;/item&gt;&lt;item&gt;4321&lt;/item&gt;&lt;item&gt;4333&lt;/item&gt;&lt;item&gt;4432&lt;/item&gt;&lt;item&gt;4525&lt;/item&gt;&lt;item&gt;4592&lt;/item&gt;&lt;item&gt;4722&lt;/item&gt;&lt;item&gt;4793&lt;/item&gt;&lt;item&gt;4855&lt;/item&gt;&lt;item&gt;4869&lt;/item&gt;&lt;item&gt;4915&lt;/item&gt;&lt;item&gt;4997&lt;/item&gt;&lt;item&gt;5537&lt;/item&gt;&lt;item&gt;5540&lt;/item&gt;&lt;item&gt;5545&lt;/item&gt;&lt;item&gt;5579&lt;/item&gt;&lt;item&gt;5580&lt;/item&gt;&lt;item&gt;5581&lt;/item&gt;&lt;/record-ids&gt;&lt;/item&gt;&lt;/Libraries&gt;"/>
  </w:docVars>
  <w:rsids>
    <w:rsidRoot w:val="004B79FF"/>
    <w:rsid w:val="000310B6"/>
    <w:rsid w:val="00050E99"/>
    <w:rsid w:val="000D7679"/>
    <w:rsid w:val="001432C4"/>
    <w:rsid w:val="00181258"/>
    <w:rsid w:val="0018532D"/>
    <w:rsid w:val="0019138A"/>
    <w:rsid w:val="001915CF"/>
    <w:rsid w:val="00217C2B"/>
    <w:rsid w:val="002248DD"/>
    <w:rsid w:val="002F4534"/>
    <w:rsid w:val="002F54AB"/>
    <w:rsid w:val="00385AE5"/>
    <w:rsid w:val="00400C4B"/>
    <w:rsid w:val="00420A53"/>
    <w:rsid w:val="00452A87"/>
    <w:rsid w:val="004662E7"/>
    <w:rsid w:val="00483E99"/>
    <w:rsid w:val="004B43C5"/>
    <w:rsid w:val="004B79FF"/>
    <w:rsid w:val="004C4FAE"/>
    <w:rsid w:val="00597E54"/>
    <w:rsid w:val="005A762F"/>
    <w:rsid w:val="005A7E79"/>
    <w:rsid w:val="005B1FE8"/>
    <w:rsid w:val="005D62C4"/>
    <w:rsid w:val="006651C7"/>
    <w:rsid w:val="006A1796"/>
    <w:rsid w:val="006F42B6"/>
    <w:rsid w:val="00750C02"/>
    <w:rsid w:val="00755923"/>
    <w:rsid w:val="00764B2C"/>
    <w:rsid w:val="007650BE"/>
    <w:rsid w:val="00767C12"/>
    <w:rsid w:val="00771DEC"/>
    <w:rsid w:val="00791A0D"/>
    <w:rsid w:val="008764BA"/>
    <w:rsid w:val="008F7DB6"/>
    <w:rsid w:val="009A71D0"/>
    <w:rsid w:val="009B026E"/>
    <w:rsid w:val="009C47A6"/>
    <w:rsid w:val="00A11B41"/>
    <w:rsid w:val="00A24C29"/>
    <w:rsid w:val="00AD6B01"/>
    <w:rsid w:val="00B119AF"/>
    <w:rsid w:val="00BC5F59"/>
    <w:rsid w:val="00BD5FEC"/>
    <w:rsid w:val="00BE6FBE"/>
    <w:rsid w:val="00C029E6"/>
    <w:rsid w:val="00C31EA1"/>
    <w:rsid w:val="00C8389F"/>
    <w:rsid w:val="00C94BA2"/>
    <w:rsid w:val="00CB1B5F"/>
    <w:rsid w:val="00CD0426"/>
    <w:rsid w:val="00D20539"/>
    <w:rsid w:val="00D5502D"/>
    <w:rsid w:val="00D66BB2"/>
    <w:rsid w:val="00DB68D5"/>
    <w:rsid w:val="00E7666A"/>
    <w:rsid w:val="00EB0953"/>
    <w:rsid w:val="00F71389"/>
    <w:rsid w:val="00FD68D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626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sid w:val="00D20539"/>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7650BE"/>
    <w:pPr>
      <w:spacing w:after="0"/>
      <w:jc w:val="center"/>
    </w:pPr>
    <w:rPr>
      <w:rFonts w:cs="Arial"/>
    </w:rPr>
  </w:style>
  <w:style w:type="paragraph" w:customStyle="1" w:styleId="EndNoteBibliography">
    <w:name w:val="EndNote Bibliography"/>
    <w:basedOn w:val="Normal"/>
    <w:rsid w:val="007650BE"/>
    <w:rPr>
      <w:rFonts w:cs="Arial"/>
    </w:rPr>
  </w:style>
  <w:style w:type="character" w:styleId="Hyperlink">
    <w:name w:val="Hyperlink"/>
    <w:basedOn w:val="DefaultParagraphFont"/>
    <w:rsid w:val="007650BE"/>
    <w:rPr>
      <w:color w:val="0000FF" w:themeColor="hyperlink"/>
      <w:u w:val="single"/>
    </w:rPr>
  </w:style>
  <w:style w:type="paragraph" w:styleId="ListParagraph">
    <w:name w:val="List Paragraph"/>
    <w:basedOn w:val="Normal"/>
    <w:uiPriority w:val="34"/>
    <w:qFormat/>
    <w:rsid w:val="00771DEC"/>
    <w:pPr>
      <w:spacing w:after="0"/>
      <w:ind w:left="720"/>
      <w:contextualSpacing/>
    </w:pPr>
    <w:rPr>
      <w:rFonts w:ascii="Times" w:hAnsi="Times"/>
      <w:b w:val="0"/>
      <w:sz w:val="20"/>
      <w:szCs w:val="20"/>
      <w:lang w:eastAsia="en-US"/>
    </w:rPr>
  </w:style>
  <w:style w:type="paragraph" w:styleId="NormalWeb">
    <w:name w:val="Normal (Web)"/>
    <w:basedOn w:val="Normal"/>
    <w:uiPriority w:val="99"/>
    <w:unhideWhenUsed/>
    <w:rsid w:val="00D5502D"/>
    <w:pPr>
      <w:spacing w:before="100" w:beforeAutospacing="1" w:after="100" w:afterAutospacing="1"/>
    </w:pPr>
    <w:rPr>
      <w:rFonts w:ascii="Times" w:hAnsi="Times" w:cs="Times New Roman"/>
      <w:b w:val="0"/>
      <w:sz w:val="20"/>
      <w:szCs w:val="20"/>
      <w:lang w:eastAsia="en-US"/>
    </w:rPr>
  </w:style>
  <w:style w:type="paragraph" w:styleId="BalloonText">
    <w:name w:val="Balloon Text"/>
    <w:basedOn w:val="Normal"/>
    <w:link w:val="BalloonTextChar"/>
    <w:rsid w:val="00C8389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8389F"/>
    <w:rPr>
      <w:rFonts w:ascii="Lucida Grande" w:hAnsi="Lucida Grande" w:cs="Lucida Grande"/>
      <w:b/>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sid w:val="00D20539"/>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7650BE"/>
    <w:pPr>
      <w:spacing w:after="0"/>
      <w:jc w:val="center"/>
    </w:pPr>
    <w:rPr>
      <w:rFonts w:cs="Arial"/>
    </w:rPr>
  </w:style>
  <w:style w:type="paragraph" w:customStyle="1" w:styleId="EndNoteBibliography">
    <w:name w:val="EndNote Bibliography"/>
    <w:basedOn w:val="Normal"/>
    <w:rsid w:val="007650BE"/>
    <w:rPr>
      <w:rFonts w:cs="Arial"/>
    </w:rPr>
  </w:style>
  <w:style w:type="character" w:styleId="Hyperlink">
    <w:name w:val="Hyperlink"/>
    <w:basedOn w:val="DefaultParagraphFont"/>
    <w:rsid w:val="007650BE"/>
    <w:rPr>
      <w:color w:val="0000FF" w:themeColor="hyperlink"/>
      <w:u w:val="single"/>
    </w:rPr>
  </w:style>
  <w:style w:type="paragraph" w:styleId="ListParagraph">
    <w:name w:val="List Paragraph"/>
    <w:basedOn w:val="Normal"/>
    <w:uiPriority w:val="34"/>
    <w:qFormat/>
    <w:rsid w:val="00771DEC"/>
    <w:pPr>
      <w:spacing w:after="0"/>
      <w:ind w:left="720"/>
      <w:contextualSpacing/>
    </w:pPr>
    <w:rPr>
      <w:rFonts w:ascii="Times" w:hAnsi="Times"/>
      <w:b w:val="0"/>
      <w:sz w:val="20"/>
      <w:szCs w:val="20"/>
      <w:lang w:eastAsia="en-US"/>
    </w:rPr>
  </w:style>
  <w:style w:type="paragraph" w:styleId="NormalWeb">
    <w:name w:val="Normal (Web)"/>
    <w:basedOn w:val="Normal"/>
    <w:uiPriority w:val="99"/>
    <w:unhideWhenUsed/>
    <w:rsid w:val="00D5502D"/>
    <w:pPr>
      <w:spacing w:before="100" w:beforeAutospacing="1" w:after="100" w:afterAutospacing="1"/>
    </w:pPr>
    <w:rPr>
      <w:rFonts w:ascii="Times" w:hAnsi="Times" w:cs="Times New Roman"/>
      <w:b w:val="0"/>
      <w:sz w:val="20"/>
      <w:szCs w:val="20"/>
      <w:lang w:eastAsia="en-US"/>
    </w:rPr>
  </w:style>
  <w:style w:type="paragraph" w:styleId="BalloonText">
    <w:name w:val="Balloon Text"/>
    <w:basedOn w:val="Normal"/>
    <w:link w:val="BalloonTextChar"/>
    <w:rsid w:val="00C8389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8389F"/>
    <w:rPr>
      <w:rFonts w:ascii="Lucida Grande" w:hAnsi="Lucida Grande" w:cs="Lucida Grande"/>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900388">
      <w:bodyDiv w:val="1"/>
      <w:marLeft w:val="0"/>
      <w:marRight w:val="0"/>
      <w:marTop w:val="0"/>
      <w:marBottom w:val="0"/>
      <w:divBdr>
        <w:top w:val="none" w:sz="0" w:space="0" w:color="auto"/>
        <w:left w:val="none" w:sz="0" w:space="0" w:color="auto"/>
        <w:bottom w:val="none" w:sz="0" w:space="0" w:color="auto"/>
        <w:right w:val="none" w:sz="0" w:space="0" w:color="auto"/>
      </w:divBdr>
      <w:divsChild>
        <w:div w:id="1111242276">
          <w:marLeft w:val="547"/>
          <w:marRight w:val="0"/>
          <w:marTop w:val="134"/>
          <w:marBottom w:val="0"/>
          <w:divBdr>
            <w:top w:val="none" w:sz="0" w:space="0" w:color="auto"/>
            <w:left w:val="none" w:sz="0" w:space="0" w:color="auto"/>
            <w:bottom w:val="none" w:sz="0" w:space="0" w:color="auto"/>
            <w:right w:val="none" w:sz="0" w:space="0" w:color="auto"/>
          </w:divBdr>
        </w:div>
      </w:divsChild>
    </w:div>
    <w:div w:id="1625496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bsonline.org/Preprints/Arbib-05012002/Supplemental/Piattelli-Palmarini.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9346</Words>
  <Characters>53274</Characters>
  <Application>Microsoft Macintosh Word</Application>
  <DocSecurity>0</DocSecurity>
  <Lines>443</Lines>
  <Paragraphs>124</Paragraphs>
  <ScaleCrop>false</ScaleCrop>
  <Company/>
  <LinksUpToDate>false</LinksUpToDate>
  <CharactersWithSpaces>62496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bever</dc:creator>
  <cp:keywords/>
  <dc:description/>
  <cp:lastModifiedBy>thomas bever</cp:lastModifiedBy>
  <cp:revision>5</cp:revision>
  <dcterms:created xsi:type="dcterms:W3CDTF">2015-05-31T20:54:00Z</dcterms:created>
  <dcterms:modified xsi:type="dcterms:W3CDTF">2015-05-31T22:25:00Z</dcterms:modified>
</cp:coreProperties>
</file>